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BFD" w:rsidRPr="00A85F87" w:rsidRDefault="00E64BFD" w:rsidP="00B5463E">
      <w:pPr>
        <w:jc w:val="both"/>
        <w:rPr>
          <w:rFonts w:ascii="Times New Roman" w:hAnsi="Times New Roman" w:cs="Times New Roman"/>
          <w:sz w:val="24"/>
          <w:szCs w:val="24"/>
        </w:rPr>
      </w:pPr>
      <w:ins w:id="0" w:author="Alok Bhatia" w:date="2010-11-15T12:39:00Z">
        <w:r>
          <w:rPr>
            <w:rFonts w:ascii="Times New Roman" w:hAnsi="Times New Roman" w:cs="Times New Roman"/>
            <w:noProof/>
            <w:sz w:val="24"/>
            <w:szCs w:val="24"/>
          </w:rPr>
          <w:t>EX</w:t>
        </w:r>
      </w:ins>
      <w:r w:rsidRPr="00D94690">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jpmorgan_logo.jpg" style="width:225pt;height:60pt;visibility:visible">
            <v:imagedata r:id="rId7" o:title=""/>
          </v:shape>
        </w:pict>
      </w:r>
      <w:r w:rsidRPr="00A85F87">
        <w:rPr>
          <w:rFonts w:ascii="Times New Roman" w:hAnsi="Times New Roman" w:cs="Times New Roman"/>
          <w:sz w:val="24"/>
          <w:szCs w:val="24"/>
        </w:rPr>
        <w:t xml:space="preserve"> Implement Online Foreign Currency Exchange for Business Organizations and add this feature to Chase’s Commercial Electronic Office (CEO) portal to help them execute multi-currency transactions.</w:t>
      </w:r>
    </w:p>
    <w:p w:rsidR="00E64BFD" w:rsidRPr="00A85F87" w:rsidRDefault="00E64BFD" w:rsidP="00B5463E">
      <w:pPr>
        <w:jc w:val="both"/>
        <w:rPr>
          <w:rFonts w:ascii="Times New Roman" w:hAnsi="Times New Roman" w:cs="Times New Roman"/>
          <w:sz w:val="24"/>
          <w:szCs w:val="24"/>
        </w:rPr>
      </w:pPr>
      <w:r w:rsidRPr="00D94690">
        <w:rPr>
          <w:rFonts w:ascii="Times New Roman" w:hAnsi="Times New Roman" w:cs="Times New Roman"/>
          <w:noProof/>
          <w:sz w:val="24"/>
          <w:szCs w:val="24"/>
        </w:rPr>
        <w:pict>
          <v:shape id="Picture 5" o:spid="_x0000_i1028" type="#_x0000_t75" alt="jpmorgan_logo.jpg" style="width:225pt;height:60pt;visibility:visible">
            <v:imagedata r:id="rId7" o:title=""/>
          </v:shape>
        </w:pict>
      </w:r>
      <w:r>
        <w:rPr>
          <w:noProof/>
        </w:rPr>
        <w:pict>
          <v:group id="_x0000_s1026" style="position:absolute;left:0;text-align:left;margin-left:6.95pt;margin-top:16.15pt;width:579.5pt;height:750.6pt;z-index:251658240;mso-position-horizontal-relative:page;mso-position-vertical-relative:page" coordorigin="316,406" coordsize="11608,15028" o:allowincell="f">
            <v:group id="_x0000_s1027" style="position:absolute;left:316;top:406;width:11608;height:15028;mso-position-horizontal:center;mso-position-horizontal-relative:page;mso-position-vertical:center;mso-position-vertical-relative:page" coordorigin="321,406" coordsize="11600,15025" o:allowincell="f">
              <v:rect id="_x0000_s1028" style="position:absolute;left:339;top:406;width:11582;height:15025;v-text-anchor:middle" fillcolor="#8c8c8c" strokecolor="white" strokeweight="1pt">
                <v:fill r:id="rId8" o:title="" color2="#bfbfbf" type="pattern"/>
                <v:shadow color="#d8d8d8" offset="3pt,3pt" offset2="2pt,2pt"/>
              </v:rect>
              <v:rect id="_x0000_s1029" style="position:absolute;left:3446;top:406;width:8475;height:15025" fillcolor="#737373" strokecolor="white" strokeweight="1pt">
                <v:shadow color="#d8d8d8" offset="3pt,3pt" offset2="2pt,2pt"/>
                <v:textbox style="mso-next-textbox:#_x0000_s1029" inset="18pt,108pt,36pt">
                  <w:txbxContent>
                    <w:p w:rsidR="00E64BFD" w:rsidRDefault="00E64BFD">
                      <w:pPr>
                        <w:pStyle w:val="NoSpacing"/>
                        <w:rPr>
                          <w:ins w:id="1" w:author="Alok Bhatia" w:date="2010-11-15T12:39:00Z"/>
                          <w:rFonts w:cs="Times New Roman"/>
                          <w:color w:val="FFFFFF"/>
                          <w:sz w:val="80"/>
                          <w:szCs w:val="80"/>
                        </w:rPr>
                      </w:pPr>
                      <w:r w:rsidRPr="00D94690">
                        <w:rPr>
                          <w:color w:val="FFFFFF"/>
                          <w:sz w:val="80"/>
                          <w:szCs w:val="80"/>
                        </w:rPr>
                        <w:t>Project Charter          V-1.0.0</w:t>
                      </w:r>
                    </w:p>
                    <w:p w:rsidR="00E64BFD" w:rsidRDefault="00E64BFD">
                      <w:pPr>
                        <w:pStyle w:val="NoSpacing"/>
                        <w:numPr>
                          <w:ins w:id="2" w:author="Alok Bhatia" w:date="2010-11-15T12:39:00Z"/>
                        </w:numPr>
                        <w:rPr>
                          <w:ins w:id="3" w:author="Alok Bhatia" w:date="2010-11-15T12:39:00Z"/>
                          <w:color w:val="FFFFFF"/>
                          <w:sz w:val="80"/>
                          <w:szCs w:val="80"/>
                        </w:rPr>
                      </w:pPr>
                      <w:ins w:id="4" w:author="Alok Bhatia" w:date="2010-11-15T12:39:00Z">
                        <w:r>
                          <w:rPr>
                            <w:color w:val="FFFFFF"/>
                            <w:sz w:val="80"/>
                            <w:szCs w:val="80"/>
                          </w:rPr>
                          <w:t>EXCELLENT JOB!</w:t>
                        </w:r>
                      </w:ins>
                    </w:p>
                    <w:p w:rsidR="00E64BFD" w:rsidRPr="00D94690" w:rsidRDefault="00E64BFD">
                      <w:pPr>
                        <w:pStyle w:val="NoSpacing"/>
                        <w:numPr>
                          <w:ins w:id="5" w:author="Alok Bhatia" w:date="2010-11-15T12:39:00Z"/>
                        </w:numPr>
                        <w:rPr>
                          <w:rFonts w:cs="Times New Roman"/>
                          <w:color w:val="FFFFFF"/>
                          <w:sz w:val="80"/>
                          <w:szCs w:val="80"/>
                        </w:rPr>
                      </w:pPr>
                      <w:ins w:id="6" w:author="Alok Bhatia" w:date="2010-11-15T12:39:00Z">
                        <w:r>
                          <w:rPr>
                            <w:color w:val="FFFFFF"/>
                            <w:sz w:val="80"/>
                            <w:szCs w:val="80"/>
                          </w:rPr>
                          <w:t>10/10</w:t>
                        </w:r>
                      </w:ins>
                    </w:p>
                    <w:p w:rsidR="00E64BFD" w:rsidRPr="00C465F3" w:rsidRDefault="00E64BFD">
                      <w:pPr>
                        <w:pStyle w:val="NoSpacing"/>
                        <w:rPr>
                          <w:rFonts w:cs="Times New Roman"/>
                          <w:color w:val="C00000"/>
                          <w:sz w:val="40"/>
                          <w:szCs w:val="40"/>
                        </w:rPr>
                      </w:pPr>
                      <w:r w:rsidRPr="00C465F3">
                        <w:rPr>
                          <w:rFonts w:ascii="Times New Roman" w:hAnsi="Times New Roman" w:cs="Times New Roman"/>
                          <w:color w:val="C00000"/>
                          <w:sz w:val="24"/>
                          <w:szCs w:val="24"/>
                        </w:rPr>
                        <w:t>JPMorgan Chase Online Foreign Exchange (FEx) for Business Organizations</w:t>
                      </w:r>
                    </w:p>
                    <w:p w:rsidR="00E64BFD" w:rsidRPr="00D94690" w:rsidRDefault="00E64BFD">
                      <w:pPr>
                        <w:pStyle w:val="NoSpacing"/>
                        <w:rPr>
                          <w:rFonts w:cs="Times New Roman"/>
                          <w:color w:val="FFFFFF"/>
                        </w:rPr>
                      </w:pPr>
                    </w:p>
                    <w:p w:rsidR="00E64BFD" w:rsidRPr="00D94690" w:rsidRDefault="00E64BFD" w:rsidP="00C465F3">
                      <w:pPr>
                        <w:pStyle w:val="NoSpacing"/>
                        <w:jc w:val="both"/>
                        <w:rPr>
                          <w:rFonts w:cs="Times New Roman"/>
                          <w:color w:val="FFFFFF"/>
                        </w:rPr>
                      </w:pPr>
                      <w:r w:rsidRPr="00C465F3">
                        <w:rPr>
                          <w:rFonts w:ascii="Times New Roman" w:hAnsi="Times New Roman" w:cs="Times New Roman"/>
                          <w:sz w:val="24"/>
                          <w:szCs w:val="24"/>
                        </w:rPr>
                        <w:t>Implement</w:t>
                      </w:r>
                      <w:r>
                        <w:rPr>
                          <w:rFonts w:ascii="Times New Roman" w:hAnsi="Times New Roman" w:cs="Times New Roman"/>
                          <w:sz w:val="24"/>
                          <w:szCs w:val="24"/>
                        </w:rPr>
                        <w:t>ing</w:t>
                      </w:r>
                      <w:r w:rsidRPr="00C465F3">
                        <w:rPr>
                          <w:rFonts w:ascii="Times New Roman" w:hAnsi="Times New Roman" w:cs="Times New Roman"/>
                          <w:sz w:val="24"/>
                          <w:szCs w:val="24"/>
                        </w:rPr>
                        <w:t xml:space="preserve"> Online Foreign Currency Exchange for Business </w:t>
                      </w:r>
                      <w:r>
                        <w:rPr>
                          <w:rFonts w:ascii="Times New Roman" w:hAnsi="Times New Roman" w:cs="Times New Roman"/>
                          <w:sz w:val="24"/>
                          <w:szCs w:val="24"/>
                        </w:rPr>
                        <w:t>O</w:t>
                      </w:r>
                      <w:r w:rsidRPr="00C465F3">
                        <w:rPr>
                          <w:rFonts w:ascii="Times New Roman" w:hAnsi="Times New Roman" w:cs="Times New Roman"/>
                          <w:sz w:val="24"/>
                          <w:szCs w:val="24"/>
                        </w:rPr>
                        <w:t>rganizations and add</w:t>
                      </w:r>
                      <w:r>
                        <w:rPr>
                          <w:rFonts w:ascii="Times New Roman" w:hAnsi="Times New Roman" w:cs="Times New Roman"/>
                          <w:sz w:val="24"/>
                          <w:szCs w:val="24"/>
                        </w:rPr>
                        <w:t>ing</w:t>
                      </w:r>
                      <w:r w:rsidRPr="00C465F3">
                        <w:rPr>
                          <w:rFonts w:ascii="Times New Roman" w:hAnsi="Times New Roman" w:cs="Times New Roman"/>
                          <w:sz w:val="24"/>
                          <w:szCs w:val="24"/>
                        </w:rPr>
                        <w:t xml:space="preserve"> this feature to </w:t>
                      </w:r>
                      <w:r>
                        <w:rPr>
                          <w:rFonts w:ascii="Times New Roman" w:hAnsi="Times New Roman" w:cs="Times New Roman"/>
                          <w:sz w:val="24"/>
                          <w:szCs w:val="24"/>
                        </w:rPr>
                        <w:t xml:space="preserve">JPMorgan </w:t>
                      </w:r>
                      <w:r w:rsidRPr="00C465F3">
                        <w:rPr>
                          <w:rFonts w:ascii="Times New Roman" w:hAnsi="Times New Roman" w:cs="Times New Roman"/>
                          <w:sz w:val="24"/>
                          <w:szCs w:val="24"/>
                        </w:rPr>
                        <w:t xml:space="preserve">Chase’s Commercial Electronic Office (CEO) portal to help </w:t>
                      </w:r>
                      <w:r>
                        <w:rPr>
                          <w:rFonts w:ascii="Times New Roman" w:hAnsi="Times New Roman" w:cs="Times New Roman"/>
                          <w:sz w:val="24"/>
                          <w:szCs w:val="24"/>
                        </w:rPr>
                        <w:t>clients</w:t>
                      </w:r>
                      <w:r w:rsidRPr="00C465F3">
                        <w:rPr>
                          <w:rFonts w:ascii="Times New Roman" w:hAnsi="Times New Roman" w:cs="Times New Roman"/>
                          <w:sz w:val="24"/>
                          <w:szCs w:val="24"/>
                        </w:rPr>
                        <w:t xml:space="preserve"> execute multi-currency transactions.</w:t>
                      </w:r>
                    </w:p>
                    <w:p w:rsidR="00E64BFD" w:rsidRPr="00D94690" w:rsidRDefault="00E64BFD">
                      <w:pPr>
                        <w:pStyle w:val="NoSpacing"/>
                        <w:rPr>
                          <w:rFonts w:cs="Times New Roman"/>
                          <w:color w:val="FFFFFF"/>
                        </w:rPr>
                      </w:pPr>
                      <w:r w:rsidRPr="00D94690">
                        <w:rPr>
                          <w:rFonts w:cs="Times New Roman"/>
                          <w:noProof/>
                          <w:color w:val="FFFFFF"/>
                        </w:rPr>
                        <w:pict>
                          <v:shape id="_x0000_i1030" type="#_x0000_t75" alt="jpmorgan_logo.jpg" style="width:225pt;height:60pt;visibility:visible">
                            <v:imagedata r:id="rId7" o:title=""/>
                          </v:shape>
                        </w:pict>
                      </w:r>
                    </w:p>
                  </w:txbxContent>
                </v:textbox>
              </v:rect>
              <v:group id="_x0000_s1030" style="position:absolute;left:321;top:3424;width:3125;height:6069" coordorigin="654,3599" coordsize="2880,5760">
                <v:rect id="_x0000_s1031" style="position:absolute;left:2094;top:6479;width:1440;height:1440;flip:x;v-text-anchor:middle" fillcolor="#a7bfde" strokecolor="white" strokeweight="1pt">
                  <v:fill opacity="52429f"/>
                  <v:shadow color="#d8d8d8" offset="3pt,3pt" offset2="2pt,2pt"/>
                </v:rect>
                <v:rect id="_x0000_s1032" style="position:absolute;left:2094;top:5039;width:1440;height:1440;flip:x;v-text-anchor:middle" fillcolor="#a7bfde" strokecolor="white" strokeweight="1pt">
                  <v:fill opacity=".5"/>
                  <v:shadow color="#d8d8d8" offset="3pt,3pt" offset2="2pt,2pt"/>
                </v:rect>
                <v:rect id="_x0000_s1033" style="position:absolute;left:654;top:5039;width:1440;height:1440;flip:x;v-text-anchor:middle" fillcolor="#a7bfde" strokecolor="white" strokeweight="1pt">
                  <v:fill opacity="52429f"/>
                  <v:shadow color="#d8d8d8" offset="3pt,3pt" offset2="2pt,2pt"/>
                </v:rect>
                <v:rect id="_x0000_s1034" style="position:absolute;left:654;top:3599;width:1440;height:1440;flip:x;v-text-anchor:middle" fillcolor="#a7bfde" strokecolor="white" strokeweight="1pt">
                  <v:fill opacity=".5"/>
                  <v:shadow color="#d8d8d8" offset="3pt,3pt" offset2="2pt,2pt"/>
                </v:rect>
                <v:rect id="_x0000_s1035" style="position:absolute;left:654;top:6479;width:1440;height:1440;flip:x;v-text-anchor:middle" fillcolor="#a7bfde" strokecolor="white" strokeweight="1pt">
                  <v:fill opacity=".5"/>
                  <v:shadow color="#d8d8d8" offset="3pt,3pt" offset2="2pt,2pt"/>
                </v:rect>
                <v:rect id="_x0000_s1036" style="position:absolute;left:2094;top:7919;width:1440;height:1440;flip:x;v-text-anchor:middle" fillcolor="#a7bfde" strokecolor="white" strokeweight="1pt">
                  <v:fill opacity=".5"/>
                  <v:shadow color="#d8d8d8" offset="3pt,3pt" offset2="2pt,2pt"/>
                </v:rect>
              </v:group>
              <v:rect id="_x0000_s1037" style="position:absolute;left:2690;top:406;width:1563;height:1518;flip:x;v-text-anchor:bottom" fillcolor="#c0504d" strokecolor="white" strokeweight="1pt">
                <v:shadow color="#d8d8d8" offset="3pt,3pt" offset2="2pt,2pt"/>
                <v:textbox style="mso-next-textbox:#_x0000_s1037">
                  <w:txbxContent>
                    <w:p w:rsidR="00E64BFD" w:rsidRPr="00D94690" w:rsidRDefault="00E64BFD">
                      <w:pPr>
                        <w:jc w:val="center"/>
                        <w:rPr>
                          <w:color w:val="FFFFFF"/>
                          <w:sz w:val="48"/>
                          <w:szCs w:val="48"/>
                        </w:rPr>
                      </w:pPr>
                      <w:r w:rsidRPr="00D94690">
                        <w:rPr>
                          <w:color w:val="FFFFFF"/>
                          <w:sz w:val="52"/>
                          <w:szCs w:val="52"/>
                        </w:rPr>
                        <w:t>2010</w:t>
                      </w: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v-text-anchor:middle" fillcolor="#bfbfbf" strokecolor="white" strokeweight="1pt">
                  <v:fill opacity=".5"/>
                  <v:shadow color="#d8d8d8" offset="3pt,3pt" offset2="2pt,2pt"/>
                </v:rect>
                <v:rect id="_x0000_s1041" style="position:absolute;left:10194;top:13364;width:1440;height:1440;flip:x;v-text-anchor:middle" fillcolor="#c0504d" strokecolor="white" strokeweight="1pt">
                  <v:shadow color="#d8d8d8" offset="3pt,3pt" offset2="2pt,2pt"/>
                </v:rect>
                <v:rect id="_x0000_s1042" style="position:absolute;left:8754;top:13364;width:1440;height:1440;flip:x;v-text-anchor:middle" fillcolor="#bfbfbf" strokecolor="white" strokeweight="1pt">
                  <v:fill opacity=".5"/>
                  <v:shadow color="#d8d8d8" offset="3pt,3pt" offset2="2pt,2pt"/>
                </v:rect>
              </v:group>
              <v:rect id="_x0000_s1043" style="position:absolute;left:3446;top:13758;width:7105;height:1382;v-text-anchor:bottom" filled="f" stroked="f" strokecolor="white" strokeweight="1pt">
                <v:fill opacity="52429f"/>
                <v:shadow color="#d8d8d8" offset="3pt,3pt" offset2="2pt,2pt"/>
                <v:textbox style="mso-next-textbox:#_x0000_s1043" inset=",0,,0">
                  <w:txbxContent>
                    <w:p w:rsidR="00E64BFD" w:rsidRPr="00D94690" w:rsidRDefault="00E64BFD">
                      <w:pPr>
                        <w:pStyle w:val="NoSpacing"/>
                        <w:jc w:val="right"/>
                        <w:rPr>
                          <w:color w:val="FFFFFF"/>
                        </w:rPr>
                      </w:pPr>
                      <w:r w:rsidRPr="00D94690">
                        <w:rPr>
                          <w:color w:val="FFFFFF"/>
                        </w:rPr>
                        <w:t>Rajbir K Bajwa</w:t>
                      </w:r>
                    </w:p>
                    <w:p w:rsidR="00E64BFD" w:rsidRPr="00D94690" w:rsidRDefault="00E64BFD">
                      <w:pPr>
                        <w:pStyle w:val="NoSpacing"/>
                        <w:jc w:val="right"/>
                        <w:rPr>
                          <w:color w:val="FFFFFF"/>
                        </w:rPr>
                      </w:pPr>
                      <w:r w:rsidRPr="00D94690">
                        <w:rPr>
                          <w:color w:val="FFFFFF"/>
                        </w:rPr>
                        <w:t>Business Analyst</w:t>
                      </w:r>
                    </w:p>
                    <w:p w:rsidR="00E64BFD" w:rsidRPr="00D94690" w:rsidRDefault="00E64BFD">
                      <w:pPr>
                        <w:pStyle w:val="NoSpacing"/>
                        <w:jc w:val="right"/>
                        <w:rPr>
                          <w:color w:val="FFFFFF"/>
                        </w:rPr>
                      </w:pPr>
                      <w:r w:rsidRPr="00D94690">
                        <w:rPr>
                          <w:color w:val="FFFFFF"/>
                        </w:rPr>
                        <w:t>11/15/2010</w:t>
                      </w:r>
                    </w:p>
                  </w:txbxContent>
                </v:textbox>
              </v:rect>
            </v:group>
            <w10:wrap anchorx="page" anchory="page"/>
          </v:group>
        </w:pict>
      </w:r>
      <w:r w:rsidRPr="00D94690">
        <w:rPr>
          <w:rFonts w:ascii="Times New Roman" w:hAnsi="Times New Roman" w:cs="Times New Roman"/>
          <w:noProof/>
          <w:sz w:val="24"/>
          <w:szCs w:val="24"/>
        </w:rPr>
        <w:pict>
          <v:shape id="Picture 1" o:spid="_x0000_i1031" type="#_x0000_t75" alt="jpmorgan_logo.jpg" style="width:227.25pt;height:78pt;visibility:visible">
            <v:imagedata r:id="rId9" o:title=""/>
            <o:lock v:ext="edit" aspectratio="f"/>
          </v:shape>
        </w:pict>
      </w:r>
      <w:r w:rsidRPr="00D94690">
        <w:rPr>
          <w:rFonts w:ascii="Times New Roman" w:hAnsi="Times New Roman" w:cs="Times New Roman"/>
          <w:noProof/>
          <w:sz w:val="24"/>
          <w:szCs w:val="24"/>
        </w:rPr>
        <w:pict>
          <v:shape id="Picture 2" o:spid="_x0000_i1032" type="#_x0000_t75" alt="jpmorgan_logo.jpg" style="width:225pt;height:60pt;visibility:visible">
            <v:imagedata r:id="rId7" o:title=""/>
          </v:shape>
        </w:pict>
      </w:r>
      <w:r w:rsidRPr="00D94690">
        <w:rPr>
          <w:rFonts w:ascii="Times New Roman" w:hAnsi="Times New Roman" w:cs="Times New Roman"/>
          <w:noProof/>
          <w:sz w:val="24"/>
          <w:szCs w:val="24"/>
        </w:rPr>
        <w:pict>
          <v:shape id="Picture 0" o:spid="_x0000_i1033" type="#_x0000_t75" alt="jpmorgan_logo.jpg" style="width:225pt;height:60pt;visibility:visible">
            <v:imagedata r:id="rId7" o:title=""/>
          </v:shape>
        </w:pict>
      </w:r>
    </w:p>
    <w:p w:rsidR="00E64BFD" w:rsidRPr="00A85F87" w:rsidRDefault="00E64BFD" w:rsidP="00B5463E">
      <w:pPr>
        <w:jc w:val="both"/>
        <w:rPr>
          <w:rFonts w:ascii="Times New Roman" w:hAnsi="Times New Roman" w:cs="Times New Roman"/>
          <w:sz w:val="24"/>
          <w:szCs w:val="24"/>
        </w:rPr>
      </w:pPr>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b/>
          <w:bCs/>
          <w:sz w:val="24"/>
          <w:szCs w:val="24"/>
        </w:rPr>
        <w:br w:type="page"/>
      </w:r>
    </w:p>
    <w:p w:rsidR="00E64BFD" w:rsidRPr="00A85F87" w:rsidRDefault="00E64BFD" w:rsidP="00B5463E">
      <w:pPr>
        <w:pStyle w:val="TOCHeading"/>
        <w:jc w:val="both"/>
        <w:rPr>
          <w:rFonts w:ascii="Times New Roman" w:hAnsi="Times New Roman" w:cs="Times New Roman"/>
          <w:sz w:val="24"/>
          <w:szCs w:val="24"/>
        </w:rPr>
      </w:pPr>
      <w:r w:rsidRPr="00A85F87">
        <w:rPr>
          <w:rFonts w:ascii="Times New Roman" w:hAnsi="Times New Roman" w:cs="Times New Roman"/>
          <w:sz w:val="24"/>
          <w:szCs w:val="24"/>
        </w:rPr>
        <w:t>Contents</w:t>
      </w:r>
    </w:p>
    <w:p w:rsidR="00E64BFD" w:rsidRDefault="00E64BFD">
      <w:pPr>
        <w:pStyle w:val="TOC1"/>
        <w:tabs>
          <w:tab w:val="right" w:leader="dot" w:pos="9350"/>
        </w:tabs>
        <w:rPr>
          <w:noProof/>
        </w:rPr>
      </w:pPr>
      <w:r w:rsidRPr="00A85F87">
        <w:rPr>
          <w:rFonts w:ascii="Times New Roman" w:hAnsi="Times New Roman" w:cs="Times New Roman"/>
          <w:sz w:val="24"/>
          <w:szCs w:val="24"/>
        </w:rPr>
        <w:fldChar w:fldCharType="begin"/>
      </w:r>
      <w:r w:rsidRPr="00A85F87">
        <w:rPr>
          <w:rFonts w:ascii="Times New Roman" w:hAnsi="Times New Roman" w:cs="Times New Roman"/>
          <w:sz w:val="24"/>
          <w:szCs w:val="24"/>
        </w:rPr>
        <w:instrText xml:space="preserve"> TOC \o "1-3" \h \z \u </w:instrText>
      </w:r>
      <w:r w:rsidRPr="00A85F87">
        <w:rPr>
          <w:rFonts w:ascii="Times New Roman" w:hAnsi="Times New Roman" w:cs="Times New Roman"/>
          <w:sz w:val="24"/>
          <w:szCs w:val="24"/>
        </w:rPr>
        <w:fldChar w:fldCharType="separate"/>
      </w:r>
      <w:hyperlink w:anchor="_Toc277522782" w:history="1">
        <w:r w:rsidRPr="00877992">
          <w:rPr>
            <w:rStyle w:val="Hyperlink"/>
            <w:rFonts w:ascii="Times New Roman" w:hAnsi="Times New Roman" w:cs="Times New Roman"/>
            <w:noProof/>
          </w:rPr>
          <w:t>General Information</w:t>
        </w:r>
        <w:r>
          <w:rPr>
            <w:noProof/>
            <w:webHidden/>
          </w:rPr>
          <w:tab/>
        </w:r>
        <w:r>
          <w:rPr>
            <w:noProof/>
            <w:webHidden/>
          </w:rPr>
          <w:fldChar w:fldCharType="begin"/>
        </w:r>
        <w:r>
          <w:rPr>
            <w:noProof/>
            <w:webHidden/>
          </w:rPr>
          <w:instrText xml:space="preserve"> PAGEREF _Toc277522782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3" w:history="1">
        <w:r w:rsidRPr="00877992">
          <w:rPr>
            <w:rStyle w:val="Hyperlink"/>
            <w:rFonts w:ascii="Times New Roman" w:hAnsi="Times New Roman" w:cs="Times New Roman"/>
            <w:noProof/>
          </w:rPr>
          <w:t>Project Title</w:t>
        </w:r>
        <w:r>
          <w:rPr>
            <w:noProof/>
            <w:webHidden/>
          </w:rPr>
          <w:tab/>
        </w:r>
        <w:r>
          <w:rPr>
            <w:noProof/>
            <w:webHidden/>
          </w:rPr>
          <w:fldChar w:fldCharType="begin"/>
        </w:r>
        <w:r>
          <w:rPr>
            <w:noProof/>
            <w:webHidden/>
          </w:rPr>
          <w:instrText xml:space="preserve"> PAGEREF _Toc277522783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4" w:history="1">
        <w:r w:rsidRPr="00877992">
          <w:rPr>
            <w:rStyle w:val="Hyperlink"/>
            <w:rFonts w:ascii="Times New Roman" w:hAnsi="Times New Roman" w:cs="Times New Roman"/>
            <w:noProof/>
          </w:rPr>
          <w:t>Project Objective Statement</w:t>
        </w:r>
        <w:r>
          <w:rPr>
            <w:noProof/>
            <w:webHidden/>
          </w:rPr>
          <w:tab/>
        </w:r>
        <w:r>
          <w:rPr>
            <w:noProof/>
            <w:webHidden/>
          </w:rPr>
          <w:fldChar w:fldCharType="begin"/>
        </w:r>
        <w:r>
          <w:rPr>
            <w:noProof/>
            <w:webHidden/>
          </w:rPr>
          <w:instrText xml:space="preserve"> PAGEREF _Toc277522784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5" w:history="1">
        <w:r w:rsidRPr="00877992">
          <w:rPr>
            <w:rStyle w:val="Hyperlink"/>
            <w:rFonts w:ascii="Times New Roman" w:hAnsi="Times New Roman" w:cs="Times New Roman"/>
            <w:noProof/>
          </w:rPr>
          <w:t>Prepared by</w:t>
        </w:r>
        <w:r>
          <w:rPr>
            <w:noProof/>
            <w:webHidden/>
          </w:rPr>
          <w:tab/>
        </w:r>
        <w:r>
          <w:rPr>
            <w:noProof/>
            <w:webHidden/>
          </w:rPr>
          <w:fldChar w:fldCharType="begin"/>
        </w:r>
        <w:r>
          <w:rPr>
            <w:noProof/>
            <w:webHidden/>
          </w:rPr>
          <w:instrText xml:space="preserve"> PAGEREF _Toc277522785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6" w:history="1">
        <w:r w:rsidRPr="00877992">
          <w:rPr>
            <w:rStyle w:val="Hyperlink"/>
            <w:rFonts w:ascii="Times New Roman" w:hAnsi="Times New Roman" w:cs="Times New Roman"/>
            <w:noProof/>
          </w:rPr>
          <w:t>Date</w:t>
        </w:r>
        <w:r>
          <w:rPr>
            <w:noProof/>
            <w:webHidden/>
          </w:rPr>
          <w:tab/>
        </w:r>
        <w:r>
          <w:rPr>
            <w:noProof/>
            <w:webHidden/>
          </w:rPr>
          <w:fldChar w:fldCharType="begin"/>
        </w:r>
        <w:r>
          <w:rPr>
            <w:noProof/>
            <w:webHidden/>
          </w:rPr>
          <w:instrText xml:space="preserve"> PAGEREF _Toc277522786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7" w:history="1">
        <w:r w:rsidRPr="00877992">
          <w:rPr>
            <w:rStyle w:val="Hyperlink"/>
            <w:rFonts w:ascii="Times New Roman" w:hAnsi="Times New Roman" w:cs="Times New Roman"/>
            <w:noProof/>
          </w:rPr>
          <w:t>Version</w:t>
        </w:r>
        <w:r>
          <w:rPr>
            <w:noProof/>
            <w:webHidden/>
          </w:rPr>
          <w:tab/>
        </w:r>
        <w:r>
          <w:rPr>
            <w:noProof/>
            <w:webHidden/>
          </w:rPr>
          <w:fldChar w:fldCharType="begin"/>
        </w:r>
        <w:r>
          <w:rPr>
            <w:noProof/>
            <w:webHidden/>
          </w:rPr>
          <w:instrText xml:space="preserve"> PAGEREF _Toc277522787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8" w:history="1">
        <w:r w:rsidRPr="00877992">
          <w:rPr>
            <w:rStyle w:val="Hyperlink"/>
            <w:rFonts w:ascii="Times New Roman" w:hAnsi="Times New Roman" w:cs="Times New Roman"/>
            <w:noProof/>
          </w:rPr>
          <w:t>Project Start and End Date</w:t>
        </w:r>
        <w:r>
          <w:rPr>
            <w:noProof/>
            <w:webHidden/>
          </w:rPr>
          <w:tab/>
        </w:r>
        <w:r>
          <w:rPr>
            <w:noProof/>
            <w:webHidden/>
          </w:rPr>
          <w:fldChar w:fldCharType="begin"/>
        </w:r>
        <w:r>
          <w:rPr>
            <w:noProof/>
            <w:webHidden/>
          </w:rPr>
          <w:instrText xml:space="preserve"> PAGEREF _Toc277522788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89" w:history="1">
        <w:r w:rsidRPr="00877992">
          <w:rPr>
            <w:rStyle w:val="Hyperlink"/>
            <w:rFonts w:ascii="Times New Roman" w:hAnsi="Times New Roman" w:cs="Times New Roman"/>
            <w:noProof/>
          </w:rPr>
          <w:t>Project Budget</w:t>
        </w:r>
        <w:r>
          <w:rPr>
            <w:noProof/>
            <w:webHidden/>
          </w:rPr>
          <w:tab/>
        </w:r>
        <w:r>
          <w:rPr>
            <w:noProof/>
            <w:webHidden/>
          </w:rPr>
          <w:fldChar w:fldCharType="begin"/>
        </w:r>
        <w:r>
          <w:rPr>
            <w:noProof/>
            <w:webHidden/>
          </w:rPr>
          <w:instrText xml:space="preserve"> PAGEREF _Toc277522789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2"/>
        <w:tabs>
          <w:tab w:val="right" w:leader="dot" w:pos="9350"/>
        </w:tabs>
        <w:rPr>
          <w:noProof/>
        </w:rPr>
      </w:pPr>
      <w:hyperlink w:anchor="_Toc277522790" w:history="1">
        <w:r w:rsidRPr="00877992">
          <w:rPr>
            <w:rStyle w:val="Hyperlink"/>
            <w:rFonts w:ascii="Times New Roman" w:hAnsi="Times New Roman" w:cs="Times New Roman"/>
            <w:noProof/>
          </w:rPr>
          <w:t>Project Core Team Members</w:t>
        </w:r>
        <w:r>
          <w:rPr>
            <w:noProof/>
            <w:webHidden/>
          </w:rPr>
          <w:tab/>
        </w:r>
        <w:r>
          <w:rPr>
            <w:noProof/>
            <w:webHidden/>
          </w:rPr>
          <w:fldChar w:fldCharType="begin"/>
        </w:r>
        <w:r>
          <w:rPr>
            <w:noProof/>
            <w:webHidden/>
          </w:rPr>
          <w:instrText xml:space="preserve"> PAGEREF _Toc277522790 \h </w:instrText>
        </w:r>
        <w:r>
          <w:rPr>
            <w:noProof/>
            <w:webHidden/>
          </w:rPr>
        </w:r>
        <w:r>
          <w:rPr>
            <w:noProof/>
            <w:webHidden/>
          </w:rPr>
          <w:fldChar w:fldCharType="separate"/>
        </w:r>
        <w:r>
          <w:rPr>
            <w:noProof/>
            <w:webHidden/>
          </w:rPr>
          <w:t>4</w:t>
        </w:r>
        <w:r>
          <w:rPr>
            <w:noProof/>
            <w:webHidden/>
          </w:rPr>
          <w:fldChar w:fldCharType="end"/>
        </w:r>
      </w:hyperlink>
    </w:p>
    <w:p w:rsidR="00E64BFD" w:rsidRDefault="00E64BFD">
      <w:pPr>
        <w:pStyle w:val="TOC1"/>
        <w:tabs>
          <w:tab w:val="right" w:leader="dot" w:pos="9350"/>
        </w:tabs>
        <w:rPr>
          <w:noProof/>
        </w:rPr>
      </w:pPr>
      <w:hyperlink w:anchor="_Toc277522791" w:history="1">
        <w:r w:rsidRPr="00877992">
          <w:rPr>
            <w:rStyle w:val="Hyperlink"/>
            <w:rFonts w:ascii="Times New Roman" w:hAnsi="Times New Roman" w:cs="Times New Roman"/>
            <w:noProof/>
          </w:rPr>
          <w:t>Insight into Project</w:t>
        </w:r>
        <w:r>
          <w:rPr>
            <w:noProof/>
            <w:webHidden/>
          </w:rPr>
          <w:tab/>
        </w:r>
        <w:r>
          <w:rPr>
            <w:noProof/>
            <w:webHidden/>
          </w:rPr>
          <w:fldChar w:fldCharType="begin"/>
        </w:r>
        <w:r>
          <w:rPr>
            <w:noProof/>
            <w:webHidden/>
          </w:rPr>
          <w:instrText xml:space="preserve"> PAGEREF _Toc277522791 \h </w:instrText>
        </w:r>
        <w:r>
          <w:rPr>
            <w:noProof/>
            <w:webHidden/>
          </w:rPr>
        </w:r>
        <w:r>
          <w:rPr>
            <w:noProof/>
            <w:webHidden/>
          </w:rPr>
          <w:fldChar w:fldCharType="separate"/>
        </w:r>
        <w:r>
          <w:rPr>
            <w:noProof/>
            <w:webHidden/>
          </w:rPr>
          <w:t>5</w:t>
        </w:r>
        <w:r>
          <w:rPr>
            <w:noProof/>
            <w:webHidden/>
          </w:rPr>
          <w:fldChar w:fldCharType="end"/>
        </w:r>
      </w:hyperlink>
    </w:p>
    <w:p w:rsidR="00E64BFD" w:rsidRDefault="00E64BFD">
      <w:pPr>
        <w:pStyle w:val="TOC2"/>
        <w:tabs>
          <w:tab w:val="right" w:leader="dot" w:pos="9350"/>
        </w:tabs>
        <w:rPr>
          <w:noProof/>
        </w:rPr>
      </w:pPr>
      <w:hyperlink w:anchor="_Toc277522792" w:history="1">
        <w:r w:rsidRPr="00877992">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_Toc277522792 \h </w:instrText>
        </w:r>
        <w:r>
          <w:rPr>
            <w:noProof/>
            <w:webHidden/>
          </w:rPr>
        </w:r>
        <w:r>
          <w:rPr>
            <w:noProof/>
            <w:webHidden/>
          </w:rPr>
          <w:fldChar w:fldCharType="separate"/>
        </w:r>
        <w:r>
          <w:rPr>
            <w:noProof/>
            <w:webHidden/>
          </w:rPr>
          <w:t>5</w:t>
        </w:r>
        <w:r>
          <w:rPr>
            <w:noProof/>
            <w:webHidden/>
          </w:rPr>
          <w:fldChar w:fldCharType="end"/>
        </w:r>
      </w:hyperlink>
    </w:p>
    <w:p w:rsidR="00E64BFD" w:rsidRDefault="00E64BFD">
      <w:pPr>
        <w:pStyle w:val="TOC2"/>
        <w:tabs>
          <w:tab w:val="right" w:leader="dot" w:pos="9350"/>
        </w:tabs>
        <w:rPr>
          <w:noProof/>
        </w:rPr>
      </w:pPr>
      <w:hyperlink w:anchor="_Toc277522793" w:history="1">
        <w:r w:rsidRPr="00877992">
          <w:rPr>
            <w:rStyle w:val="Hyperlink"/>
            <w:rFonts w:ascii="Times New Roman" w:hAnsi="Times New Roman" w:cs="Times New Roman"/>
            <w:noProof/>
          </w:rPr>
          <w:t>Strategic Fit</w:t>
        </w:r>
        <w:r>
          <w:rPr>
            <w:noProof/>
            <w:webHidden/>
          </w:rPr>
          <w:tab/>
        </w:r>
        <w:r>
          <w:rPr>
            <w:noProof/>
            <w:webHidden/>
          </w:rPr>
          <w:fldChar w:fldCharType="begin"/>
        </w:r>
        <w:r>
          <w:rPr>
            <w:noProof/>
            <w:webHidden/>
          </w:rPr>
          <w:instrText xml:space="preserve"> PAGEREF _Toc277522793 \h </w:instrText>
        </w:r>
        <w:r>
          <w:rPr>
            <w:noProof/>
            <w:webHidden/>
          </w:rPr>
        </w:r>
        <w:r>
          <w:rPr>
            <w:noProof/>
            <w:webHidden/>
          </w:rPr>
          <w:fldChar w:fldCharType="separate"/>
        </w:r>
        <w:r>
          <w:rPr>
            <w:noProof/>
            <w:webHidden/>
          </w:rPr>
          <w:t>5</w:t>
        </w:r>
        <w:r>
          <w:rPr>
            <w:noProof/>
            <w:webHidden/>
          </w:rPr>
          <w:fldChar w:fldCharType="end"/>
        </w:r>
      </w:hyperlink>
    </w:p>
    <w:p w:rsidR="00E64BFD" w:rsidRDefault="00E64BFD">
      <w:pPr>
        <w:pStyle w:val="TOC2"/>
        <w:tabs>
          <w:tab w:val="right" w:leader="dot" w:pos="9350"/>
        </w:tabs>
        <w:rPr>
          <w:noProof/>
        </w:rPr>
      </w:pPr>
      <w:hyperlink w:anchor="_Toc277522794" w:history="1">
        <w:r w:rsidRPr="00877992">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_Toc277522794 \h </w:instrText>
        </w:r>
        <w:r>
          <w:rPr>
            <w:noProof/>
            <w:webHidden/>
          </w:rPr>
        </w:r>
        <w:r>
          <w:rPr>
            <w:noProof/>
            <w:webHidden/>
          </w:rPr>
          <w:fldChar w:fldCharType="separate"/>
        </w:r>
        <w:r>
          <w:rPr>
            <w:noProof/>
            <w:webHidden/>
          </w:rPr>
          <w:t>5</w:t>
        </w:r>
        <w:r>
          <w:rPr>
            <w:noProof/>
            <w:webHidden/>
          </w:rPr>
          <w:fldChar w:fldCharType="end"/>
        </w:r>
      </w:hyperlink>
    </w:p>
    <w:p w:rsidR="00E64BFD" w:rsidRDefault="00E64BFD">
      <w:pPr>
        <w:pStyle w:val="TOC2"/>
        <w:tabs>
          <w:tab w:val="right" w:leader="dot" w:pos="9350"/>
        </w:tabs>
        <w:rPr>
          <w:noProof/>
        </w:rPr>
      </w:pPr>
      <w:hyperlink w:anchor="_Toc277522795" w:history="1">
        <w:r w:rsidRPr="00877992">
          <w:rPr>
            <w:rStyle w:val="Hyperlink"/>
            <w:rFonts w:ascii="Times New Roman" w:hAnsi="Times New Roman" w:cs="Times New Roman"/>
            <w:noProof/>
          </w:rPr>
          <w:t>Client Benefits</w:t>
        </w:r>
        <w:r>
          <w:rPr>
            <w:noProof/>
            <w:webHidden/>
          </w:rPr>
          <w:tab/>
        </w:r>
        <w:r>
          <w:rPr>
            <w:noProof/>
            <w:webHidden/>
          </w:rPr>
          <w:fldChar w:fldCharType="begin"/>
        </w:r>
        <w:r>
          <w:rPr>
            <w:noProof/>
            <w:webHidden/>
          </w:rPr>
          <w:instrText xml:space="preserve"> PAGEREF _Toc277522795 \h </w:instrText>
        </w:r>
        <w:r>
          <w:rPr>
            <w:noProof/>
            <w:webHidden/>
          </w:rPr>
        </w:r>
        <w:r>
          <w:rPr>
            <w:noProof/>
            <w:webHidden/>
          </w:rPr>
          <w:fldChar w:fldCharType="separate"/>
        </w:r>
        <w:r>
          <w:rPr>
            <w:noProof/>
            <w:webHidden/>
          </w:rPr>
          <w:t>6</w:t>
        </w:r>
        <w:r>
          <w:rPr>
            <w:noProof/>
            <w:webHidden/>
          </w:rPr>
          <w:fldChar w:fldCharType="end"/>
        </w:r>
      </w:hyperlink>
    </w:p>
    <w:p w:rsidR="00E64BFD" w:rsidRDefault="00E64BFD">
      <w:pPr>
        <w:pStyle w:val="TOC2"/>
        <w:tabs>
          <w:tab w:val="right" w:leader="dot" w:pos="9350"/>
        </w:tabs>
        <w:rPr>
          <w:noProof/>
        </w:rPr>
      </w:pPr>
      <w:hyperlink w:anchor="_Toc277522796" w:history="1">
        <w:r w:rsidRPr="00877992">
          <w:rPr>
            <w:rStyle w:val="Hyperlink"/>
            <w:rFonts w:ascii="Times New Roman" w:hAnsi="Times New Roman" w:cs="Times New Roman"/>
            <w:noProof/>
          </w:rPr>
          <w:t>Successful Completion Criteria</w:t>
        </w:r>
        <w:r>
          <w:rPr>
            <w:noProof/>
            <w:webHidden/>
          </w:rPr>
          <w:tab/>
        </w:r>
        <w:r>
          <w:rPr>
            <w:noProof/>
            <w:webHidden/>
          </w:rPr>
          <w:fldChar w:fldCharType="begin"/>
        </w:r>
        <w:r>
          <w:rPr>
            <w:noProof/>
            <w:webHidden/>
          </w:rPr>
          <w:instrText xml:space="preserve"> PAGEREF _Toc277522796 \h </w:instrText>
        </w:r>
        <w:r>
          <w:rPr>
            <w:noProof/>
            <w:webHidden/>
          </w:rPr>
        </w:r>
        <w:r>
          <w:rPr>
            <w:noProof/>
            <w:webHidden/>
          </w:rPr>
          <w:fldChar w:fldCharType="separate"/>
        </w:r>
        <w:r>
          <w:rPr>
            <w:noProof/>
            <w:webHidden/>
          </w:rPr>
          <w:t>6</w:t>
        </w:r>
        <w:r>
          <w:rPr>
            <w:noProof/>
            <w:webHidden/>
          </w:rPr>
          <w:fldChar w:fldCharType="end"/>
        </w:r>
      </w:hyperlink>
    </w:p>
    <w:p w:rsidR="00E64BFD" w:rsidRDefault="00E64BFD">
      <w:pPr>
        <w:pStyle w:val="TOC1"/>
        <w:tabs>
          <w:tab w:val="right" w:leader="dot" w:pos="9350"/>
        </w:tabs>
        <w:rPr>
          <w:noProof/>
        </w:rPr>
      </w:pPr>
      <w:hyperlink w:anchor="_Toc277522797" w:history="1">
        <w:r w:rsidRPr="00877992">
          <w:rPr>
            <w:rStyle w:val="Hyperlink"/>
            <w:rFonts w:ascii="Times New Roman" w:hAnsi="Times New Roman" w:cs="Times New Roman"/>
            <w:noProof/>
          </w:rPr>
          <w:t>Major Project Components</w:t>
        </w:r>
        <w:r>
          <w:rPr>
            <w:noProof/>
            <w:webHidden/>
          </w:rPr>
          <w:tab/>
        </w:r>
        <w:r>
          <w:rPr>
            <w:noProof/>
            <w:webHidden/>
          </w:rPr>
          <w:fldChar w:fldCharType="begin"/>
        </w:r>
        <w:r>
          <w:rPr>
            <w:noProof/>
            <w:webHidden/>
          </w:rPr>
          <w:instrText xml:space="preserve"> PAGEREF _Toc277522797 \h </w:instrText>
        </w:r>
        <w:r>
          <w:rPr>
            <w:noProof/>
            <w:webHidden/>
          </w:rPr>
        </w:r>
        <w:r>
          <w:rPr>
            <w:noProof/>
            <w:webHidden/>
          </w:rPr>
          <w:fldChar w:fldCharType="separate"/>
        </w:r>
        <w:r>
          <w:rPr>
            <w:noProof/>
            <w:webHidden/>
          </w:rPr>
          <w:t>6</w:t>
        </w:r>
        <w:r>
          <w:rPr>
            <w:noProof/>
            <w:webHidden/>
          </w:rPr>
          <w:fldChar w:fldCharType="end"/>
        </w:r>
      </w:hyperlink>
    </w:p>
    <w:p w:rsidR="00E64BFD" w:rsidRDefault="00E64BFD">
      <w:pPr>
        <w:pStyle w:val="TOC2"/>
        <w:tabs>
          <w:tab w:val="right" w:leader="dot" w:pos="9350"/>
        </w:tabs>
        <w:rPr>
          <w:noProof/>
        </w:rPr>
      </w:pPr>
      <w:hyperlink w:anchor="_Toc277522798" w:history="1">
        <w:r w:rsidRPr="00877992">
          <w:rPr>
            <w:rStyle w:val="Hyperlink"/>
            <w:rFonts w:ascii="Times New Roman" w:hAnsi="Times New Roman" w:cs="Times New Roman"/>
            <w:noProof/>
          </w:rPr>
          <w:t>Accurate Foreign exchange transactions</w:t>
        </w:r>
        <w:r>
          <w:rPr>
            <w:noProof/>
            <w:webHidden/>
          </w:rPr>
          <w:tab/>
        </w:r>
        <w:r>
          <w:rPr>
            <w:noProof/>
            <w:webHidden/>
          </w:rPr>
          <w:fldChar w:fldCharType="begin"/>
        </w:r>
        <w:r>
          <w:rPr>
            <w:noProof/>
            <w:webHidden/>
          </w:rPr>
          <w:instrText xml:space="preserve"> PAGEREF _Toc277522798 \h </w:instrText>
        </w:r>
        <w:r>
          <w:rPr>
            <w:noProof/>
            <w:webHidden/>
          </w:rPr>
        </w:r>
        <w:r>
          <w:rPr>
            <w:noProof/>
            <w:webHidden/>
          </w:rPr>
          <w:fldChar w:fldCharType="separate"/>
        </w:r>
        <w:r>
          <w:rPr>
            <w:noProof/>
            <w:webHidden/>
          </w:rPr>
          <w:t>6</w:t>
        </w:r>
        <w:r>
          <w:rPr>
            <w:noProof/>
            <w:webHidden/>
          </w:rPr>
          <w:fldChar w:fldCharType="end"/>
        </w:r>
      </w:hyperlink>
    </w:p>
    <w:p w:rsidR="00E64BFD" w:rsidRDefault="00E64BFD">
      <w:pPr>
        <w:pStyle w:val="TOC2"/>
        <w:tabs>
          <w:tab w:val="right" w:leader="dot" w:pos="9350"/>
        </w:tabs>
        <w:rPr>
          <w:noProof/>
        </w:rPr>
      </w:pPr>
      <w:hyperlink w:anchor="_Toc277522799" w:history="1">
        <w:r w:rsidRPr="00877992">
          <w:rPr>
            <w:rStyle w:val="Hyperlink"/>
            <w:rFonts w:ascii="Times New Roman" w:hAnsi="Times New Roman" w:cs="Times New Roman"/>
            <w:noProof/>
          </w:rPr>
          <w:t>Security and Authentication</w:t>
        </w:r>
        <w:r>
          <w:rPr>
            <w:noProof/>
            <w:webHidden/>
          </w:rPr>
          <w:tab/>
        </w:r>
        <w:r>
          <w:rPr>
            <w:noProof/>
            <w:webHidden/>
          </w:rPr>
          <w:fldChar w:fldCharType="begin"/>
        </w:r>
        <w:r>
          <w:rPr>
            <w:noProof/>
            <w:webHidden/>
          </w:rPr>
          <w:instrText xml:space="preserve"> PAGEREF _Toc277522799 \h </w:instrText>
        </w:r>
        <w:r>
          <w:rPr>
            <w:noProof/>
            <w:webHidden/>
          </w:rPr>
        </w:r>
        <w:r>
          <w:rPr>
            <w:noProof/>
            <w:webHidden/>
          </w:rPr>
          <w:fldChar w:fldCharType="separate"/>
        </w:r>
        <w:r>
          <w:rPr>
            <w:noProof/>
            <w:webHidden/>
          </w:rPr>
          <w:t>6</w:t>
        </w:r>
        <w:r>
          <w:rPr>
            <w:noProof/>
            <w:webHidden/>
          </w:rPr>
          <w:fldChar w:fldCharType="end"/>
        </w:r>
      </w:hyperlink>
    </w:p>
    <w:p w:rsidR="00E64BFD" w:rsidRDefault="00E64BFD">
      <w:pPr>
        <w:pStyle w:val="TOC1"/>
        <w:tabs>
          <w:tab w:val="right" w:leader="dot" w:pos="9350"/>
        </w:tabs>
        <w:rPr>
          <w:noProof/>
        </w:rPr>
      </w:pPr>
      <w:hyperlink w:anchor="_Toc277522800" w:history="1">
        <w:r w:rsidRPr="00877992">
          <w:rPr>
            <w:rStyle w:val="Hyperlink"/>
            <w:noProof/>
          </w:rPr>
          <w:t>Project Scope</w:t>
        </w:r>
        <w:r>
          <w:rPr>
            <w:noProof/>
            <w:webHidden/>
          </w:rPr>
          <w:tab/>
        </w:r>
        <w:r>
          <w:rPr>
            <w:noProof/>
            <w:webHidden/>
          </w:rPr>
          <w:fldChar w:fldCharType="begin"/>
        </w:r>
        <w:r>
          <w:rPr>
            <w:noProof/>
            <w:webHidden/>
          </w:rPr>
          <w:instrText xml:space="preserve"> PAGEREF _Toc277522800 \h </w:instrText>
        </w:r>
        <w:r>
          <w:rPr>
            <w:noProof/>
            <w:webHidden/>
          </w:rPr>
        </w:r>
        <w:r>
          <w:rPr>
            <w:noProof/>
            <w:webHidden/>
          </w:rPr>
          <w:fldChar w:fldCharType="separate"/>
        </w:r>
        <w:r>
          <w:rPr>
            <w:noProof/>
            <w:webHidden/>
          </w:rPr>
          <w:t>7</w:t>
        </w:r>
        <w:r>
          <w:rPr>
            <w:noProof/>
            <w:webHidden/>
          </w:rPr>
          <w:fldChar w:fldCharType="end"/>
        </w:r>
      </w:hyperlink>
    </w:p>
    <w:p w:rsidR="00E64BFD" w:rsidRDefault="00E64BFD">
      <w:pPr>
        <w:pStyle w:val="TOC2"/>
        <w:tabs>
          <w:tab w:val="right" w:leader="dot" w:pos="9350"/>
        </w:tabs>
        <w:rPr>
          <w:noProof/>
        </w:rPr>
      </w:pPr>
      <w:hyperlink w:anchor="_Toc277522801" w:history="1">
        <w:r w:rsidRPr="00877992">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_Toc277522801 \h </w:instrText>
        </w:r>
        <w:r>
          <w:rPr>
            <w:noProof/>
            <w:webHidden/>
          </w:rPr>
        </w:r>
        <w:r>
          <w:rPr>
            <w:noProof/>
            <w:webHidden/>
          </w:rPr>
          <w:fldChar w:fldCharType="separate"/>
        </w:r>
        <w:r>
          <w:rPr>
            <w:noProof/>
            <w:webHidden/>
          </w:rPr>
          <w:t>7</w:t>
        </w:r>
        <w:r>
          <w:rPr>
            <w:noProof/>
            <w:webHidden/>
          </w:rPr>
          <w:fldChar w:fldCharType="end"/>
        </w:r>
      </w:hyperlink>
    </w:p>
    <w:p w:rsidR="00E64BFD" w:rsidRDefault="00E64BFD">
      <w:pPr>
        <w:pStyle w:val="TOC2"/>
        <w:tabs>
          <w:tab w:val="right" w:leader="dot" w:pos="9350"/>
        </w:tabs>
        <w:rPr>
          <w:noProof/>
        </w:rPr>
      </w:pPr>
      <w:hyperlink w:anchor="_Toc277522802" w:history="1">
        <w:r w:rsidRPr="00877992">
          <w:rPr>
            <w:rStyle w:val="Hyperlink"/>
            <w:rFonts w:ascii="Times New Roman" w:hAnsi="Times New Roman" w:cs="Times New Roman"/>
            <w:noProof/>
          </w:rPr>
          <w:t>Out of Scope</w:t>
        </w:r>
        <w:r>
          <w:rPr>
            <w:noProof/>
            <w:webHidden/>
          </w:rPr>
          <w:tab/>
        </w:r>
        <w:r>
          <w:rPr>
            <w:noProof/>
            <w:webHidden/>
          </w:rPr>
          <w:fldChar w:fldCharType="begin"/>
        </w:r>
        <w:r>
          <w:rPr>
            <w:noProof/>
            <w:webHidden/>
          </w:rPr>
          <w:instrText xml:space="preserve"> PAGEREF _Toc277522802 \h </w:instrText>
        </w:r>
        <w:r>
          <w:rPr>
            <w:noProof/>
            <w:webHidden/>
          </w:rPr>
        </w:r>
        <w:r>
          <w:rPr>
            <w:noProof/>
            <w:webHidden/>
          </w:rPr>
          <w:fldChar w:fldCharType="separate"/>
        </w:r>
        <w:r>
          <w:rPr>
            <w:noProof/>
            <w:webHidden/>
          </w:rPr>
          <w:t>7</w:t>
        </w:r>
        <w:r>
          <w:rPr>
            <w:noProof/>
            <w:webHidden/>
          </w:rPr>
          <w:fldChar w:fldCharType="end"/>
        </w:r>
      </w:hyperlink>
    </w:p>
    <w:p w:rsidR="00E64BFD" w:rsidRDefault="00E64BFD">
      <w:pPr>
        <w:pStyle w:val="TOC2"/>
        <w:tabs>
          <w:tab w:val="right" w:leader="dot" w:pos="9350"/>
        </w:tabs>
        <w:rPr>
          <w:noProof/>
        </w:rPr>
      </w:pPr>
      <w:hyperlink w:anchor="_Toc277522803" w:history="1">
        <w:r w:rsidRPr="00877992">
          <w:rPr>
            <w:rStyle w:val="Hyperlink"/>
            <w:rFonts w:ascii="Times New Roman" w:hAnsi="Times New Roman" w:cs="Times New Roman"/>
            <w:noProof/>
          </w:rPr>
          <w:t>Project Deliverables</w:t>
        </w:r>
        <w:r>
          <w:rPr>
            <w:noProof/>
            <w:webHidden/>
          </w:rPr>
          <w:tab/>
        </w:r>
        <w:r>
          <w:rPr>
            <w:noProof/>
            <w:webHidden/>
          </w:rPr>
          <w:fldChar w:fldCharType="begin"/>
        </w:r>
        <w:r>
          <w:rPr>
            <w:noProof/>
            <w:webHidden/>
          </w:rPr>
          <w:instrText xml:space="preserve"> PAGEREF _Toc277522803 \h </w:instrText>
        </w:r>
        <w:r>
          <w:rPr>
            <w:noProof/>
            <w:webHidden/>
          </w:rPr>
        </w:r>
        <w:r>
          <w:rPr>
            <w:noProof/>
            <w:webHidden/>
          </w:rPr>
          <w:fldChar w:fldCharType="separate"/>
        </w:r>
        <w:r>
          <w:rPr>
            <w:noProof/>
            <w:webHidden/>
          </w:rPr>
          <w:t>7</w:t>
        </w:r>
        <w:r>
          <w:rPr>
            <w:noProof/>
            <w:webHidden/>
          </w:rPr>
          <w:fldChar w:fldCharType="end"/>
        </w:r>
      </w:hyperlink>
    </w:p>
    <w:p w:rsidR="00E64BFD" w:rsidRDefault="00E64BFD">
      <w:pPr>
        <w:pStyle w:val="TOC2"/>
        <w:tabs>
          <w:tab w:val="right" w:leader="dot" w:pos="9350"/>
        </w:tabs>
        <w:rPr>
          <w:noProof/>
        </w:rPr>
      </w:pPr>
      <w:hyperlink w:anchor="_Toc277522804" w:history="1">
        <w:r w:rsidRPr="00877992">
          <w:rPr>
            <w:rStyle w:val="Hyperlink"/>
            <w:rFonts w:ascii="Times New Roman" w:hAnsi="Times New Roman" w:cs="Times New Roman"/>
            <w:noProof/>
          </w:rPr>
          <w:t>Major High Level Milestones</w:t>
        </w:r>
        <w:r>
          <w:rPr>
            <w:noProof/>
            <w:webHidden/>
          </w:rPr>
          <w:tab/>
        </w:r>
        <w:r>
          <w:rPr>
            <w:noProof/>
            <w:webHidden/>
          </w:rPr>
          <w:fldChar w:fldCharType="begin"/>
        </w:r>
        <w:r>
          <w:rPr>
            <w:noProof/>
            <w:webHidden/>
          </w:rPr>
          <w:instrText xml:space="preserve"> PAGEREF _Toc277522804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1"/>
        <w:tabs>
          <w:tab w:val="right" w:leader="dot" w:pos="9350"/>
        </w:tabs>
        <w:rPr>
          <w:noProof/>
        </w:rPr>
      </w:pPr>
      <w:hyperlink w:anchor="_Toc277522805" w:history="1">
        <w:r w:rsidRPr="00877992">
          <w:rPr>
            <w:rStyle w:val="Hyperlink"/>
            <w:rFonts w:ascii="Times New Roman" w:hAnsi="Times New Roman" w:cs="Times New Roman"/>
            <w:noProof/>
          </w:rPr>
          <w:t>Project Conditions</w:t>
        </w:r>
        <w:r>
          <w:rPr>
            <w:noProof/>
            <w:webHidden/>
          </w:rPr>
          <w:tab/>
        </w:r>
        <w:r>
          <w:rPr>
            <w:noProof/>
            <w:webHidden/>
          </w:rPr>
          <w:fldChar w:fldCharType="begin"/>
        </w:r>
        <w:r>
          <w:rPr>
            <w:noProof/>
            <w:webHidden/>
          </w:rPr>
          <w:instrText xml:space="preserve"> PAGEREF _Toc277522805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2"/>
        <w:tabs>
          <w:tab w:val="right" w:leader="dot" w:pos="9350"/>
        </w:tabs>
        <w:rPr>
          <w:noProof/>
        </w:rPr>
      </w:pPr>
      <w:hyperlink w:anchor="_Toc277522806" w:history="1">
        <w:r w:rsidRPr="00877992">
          <w:rPr>
            <w:rStyle w:val="Hyperlink"/>
            <w:rFonts w:ascii="Times New Roman" w:hAnsi="Times New Roman" w:cs="Times New Roman"/>
            <w:noProof/>
          </w:rPr>
          <w:t>Project Risks</w:t>
        </w:r>
        <w:r>
          <w:rPr>
            <w:noProof/>
            <w:webHidden/>
          </w:rPr>
          <w:tab/>
        </w:r>
        <w:r>
          <w:rPr>
            <w:noProof/>
            <w:webHidden/>
          </w:rPr>
          <w:fldChar w:fldCharType="begin"/>
        </w:r>
        <w:r>
          <w:rPr>
            <w:noProof/>
            <w:webHidden/>
          </w:rPr>
          <w:instrText xml:space="preserve"> PAGEREF _Toc277522806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2"/>
        <w:tabs>
          <w:tab w:val="right" w:leader="dot" w:pos="9350"/>
        </w:tabs>
        <w:rPr>
          <w:noProof/>
        </w:rPr>
      </w:pPr>
      <w:hyperlink w:anchor="_Toc277522807" w:history="1">
        <w:r w:rsidRPr="00877992">
          <w:rPr>
            <w:rStyle w:val="Hyperlink"/>
            <w:rFonts w:ascii="Times New Roman" w:hAnsi="Times New Roman" w:cs="Times New Roman"/>
            <w:noProof/>
          </w:rPr>
          <w:t>Project Assumptions</w:t>
        </w:r>
        <w:r>
          <w:rPr>
            <w:noProof/>
            <w:webHidden/>
          </w:rPr>
          <w:tab/>
        </w:r>
        <w:r>
          <w:rPr>
            <w:noProof/>
            <w:webHidden/>
          </w:rPr>
          <w:fldChar w:fldCharType="begin"/>
        </w:r>
        <w:r>
          <w:rPr>
            <w:noProof/>
            <w:webHidden/>
          </w:rPr>
          <w:instrText xml:space="preserve"> PAGEREF _Toc277522807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2"/>
        <w:tabs>
          <w:tab w:val="right" w:leader="dot" w:pos="9350"/>
        </w:tabs>
        <w:rPr>
          <w:noProof/>
        </w:rPr>
      </w:pPr>
      <w:hyperlink w:anchor="_Toc277522808" w:history="1">
        <w:r w:rsidRPr="00877992">
          <w:rPr>
            <w:rStyle w:val="Hyperlink"/>
            <w:rFonts w:ascii="Times New Roman" w:hAnsi="Times New Roman" w:cs="Times New Roman"/>
            <w:noProof/>
          </w:rPr>
          <w:t>Project Constraints</w:t>
        </w:r>
        <w:r>
          <w:rPr>
            <w:noProof/>
            <w:webHidden/>
          </w:rPr>
          <w:tab/>
        </w:r>
        <w:r>
          <w:rPr>
            <w:noProof/>
            <w:webHidden/>
          </w:rPr>
          <w:fldChar w:fldCharType="begin"/>
        </w:r>
        <w:r>
          <w:rPr>
            <w:noProof/>
            <w:webHidden/>
          </w:rPr>
          <w:instrText xml:space="preserve"> PAGEREF _Toc277522808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2"/>
        <w:tabs>
          <w:tab w:val="right" w:leader="dot" w:pos="9350"/>
        </w:tabs>
        <w:rPr>
          <w:noProof/>
        </w:rPr>
      </w:pPr>
      <w:hyperlink w:anchor="_Toc277522809" w:history="1">
        <w:r w:rsidRPr="00877992">
          <w:rPr>
            <w:rStyle w:val="Hyperlink"/>
            <w:rFonts w:ascii="Times New Roman" w:hAnsi="Times New Roman" w:cs="Times New Roman"/>
            <w:noProof/>
          </w:rPr>
          <w:t>Triple Constraints</w:t>
        </w:r>
        <w:r>
          <w:rPr>
            <w:noProof/>
            <w:webHidden/>
          </w:rPr>
          <w:tab/>
        </w:r>
        <w:r>
          <w:rPr>
            <w:noProof/>
            <w:webHidden/>
          </w:rPr>
          <w:fldChar w:fldCharType="begin"/>
        </w:r>
        <w:r>
          <w:rPr>
            <w:noProof/>
            <w:webHidden/>
          </w:rPr>
          <w:instrText xml:space="preserve"> PAGEREF _Toc277522809 \h </w:instrText>
        </w:r>
        <w:r>
          <w:rPr>
            <w:noProof/>
            <w:webHidden/>
          </w:rPr>
        </w:r>
        <w:r>
          <w:rPr>
            <w:noProof/>
            <w:webHidden/>
          </w:rPr>
          <w:fldChar w:fldCharType="separate"/>
        </w:r>
        <w:r>
          <w:rPr>
            <w:noProof/>
            <w:webHidden/>
          </w:rPr>
          <w:t>8</w:t>
        </w:r>
        <w:r>
          <w:rPr>
            <w:noProof/>
            <w:webHidden/>
          </w:rPr>
          <w:fldChar w:fldCharType="end"/>
        </w:r>
      </w:hyperlink>
    </w:p>
    <w:p w:rsidR="00E64BFD" w:rsidRDefault="00E64BFD">
      <w:pPr>
        <w:pStyle w:val="TOC1"/>
        <w:tabs>
          <w:tab w:val="right" w:leader="dot" w:pos="9350"/>
        </w:tabs>
        <w:rPr>
          <w:noProof/>
        </w:rPr>
      </w:pPr>
      <w:hyperlink w:anchor="_Toc277522810" w:history="1">
        <w:r w:rsidRPr="00877992">
          <w:rPr>
            <w:rStyle w:val="Hyperlink"/>
            <w:rFonts w:ascii="Times New Roman" w:hAnsi="Times New Roman" w:cs="Times New Roman"/>
            <w:noProof/>
          </w:rPr>
          <w:t>Communication Plan</w:t>
        </w:r>
        <w:r>
          <w:rPr>
            <w:noProof/>
            <w:webHidden/>
          </w:rPr>
          <w:tab/>
        </w:r>
        <w:r>
          <w:rPr>
            <w:noProof/>
            <w:webHidden/>
          </w:rPr>
          <w:fldChar w:fldCharType="begin"/>
        </w:r>
        <w:r>
          <w:rPr>
            <w:noProof/>
            <w:webHidden/>
          </w:rPr>
          <w:instrText xml:space="preserve"> PAGEREF _Toc277522810 \h </w:instrText>
        </w:r>
        <w:r>
          <w:rPr>
            <w:noProof/>
            <w:webHidden/>
          </w:rPr>
        </w:r>
        <w:r>
          <w:rPr>
            <w:noProof/>
            <w:webHidden/>
          </w:rPr>
          <w:fldChar w:fldCharType="separate"/>
        </w:r>
        <w:r>
          <w:rPr>
            <w:noProof/>
            <w:webHidden/>
          </w:rPr>
          <w:t>9</w:t>
        </w:r>
        <w:r>
          <w:rPr>
            <w:noProof/>
            <w:webHidden/>
          </w:rPr>
          <w:fldChar w:fldCharType="end"/>
        </w:r>
      </w:hyperlink>
    </w:p>
    <w:p w:rsidR="00E64BFD" w:rsidRDefault="00E64BFD">
      <w:pPr>
        <w:pStyle w:val="TOC2"/>
        <w:tabs>
          <w:tab w:val="right" w:leader="dot" w:pos="9350"/>
        </w:tabs>
        <w:rPr>
          <w:noProof/>
        </w:rPr>
      </w:pPr>
      <w:hyperlink w:anchor="_Toc277522811" w:history="1">
        <w:r w:rsidRPr="00877992">
          <w:rPr>
            <w:rStyle w:val="Hyperlink"/>
            <w:rFonts w:ascii="Times New Roman" w:hAnsi="Times New Roman" w:cs="Times New Roman"/>
            <w:noProof/>
          </w:rPr>
          <w:t>Project Status Report</w:t>
        </w:r>
        <w:r>
          <w:rPr>
            <w:noProof/>
            <w:webHidden/>
          </w:rPr>
          <w:tab/>
        </w:r>
        <w:r>
          <w:rPr>
            <w:noProof/>
            <w:webHidden/>
          </w:rPr>
          <w:fldChar w:fldCharType="begin"/>
        </w:r>
        <w:r>
          <w:rPr>
            <w:noProof/>
            <w:webHidden/>
          </w:rPr>
          <w:instrText xml:space="preserve"> PAGEREF _Toc277522811 \h </w:instrText>
        </w:r>
        <w:r>
          <w:rPr>
            <w:noProof/>
            <w:webHidden/>
          </w:rPr>
        </w:r>
        <w:r>
          <w:rPr>
            <w:noProof/>
            <w:webHidden/>
          </w:rPr>
          <w:fldChar w:fldCharType="separate"/>
        </w:r>
        <w:r>
          <w:rPr>
            <w:noProof/>
            <w:webHidden/>
          </w:rPr>
          <w:t>9</w:t>
        </w:r>
        <w:r>
          <w:rPr>
            <w:noProof/>
            <w:webHidden/>
          </w:rPr>
          <w:fldChar w:fldCharType="end"/>
        </w:r>
      </w:hyperlink>
    </w:p>
    <w:p w:rsidR="00E64BFD" w:rsidRDefault="00E64BFD">
      <w:pPr>
        <w:pStyle w:val="TOC2"/>
        <w:tabs>
          <w:tab w:val="right" w:leader="dot" w:pos="9350"/>
        </w:tabs>
        <w:rPr>
          <w:noProof/>
        </w:rPr>
      </w:pPr>
      <w:hyperlink w:anchor="_Toc277522812" w:history="1">
        <w:r w:rsidRPr="00877992">
          <w:rPr>
            <w:rStyle w:val="Hyperlink"/>
            <w:rFonts w:ascii="Times New Roman" w:hAnsi="Times New Roman" w:cs="Times New Roman"/>
            <w:noProof/>
          </w:rPr>
          <w:t>Weekly Meetings</w:t>
        </w:r>
        <w:r>
          <w:rPr>
            <w:noProof/>
            <w:webHidden/>
          </w:rPr>
          <w:tab/>
        </w:r>
        <w:r>
          <w:rPr>
            <w:noProof/>
            <w:webHidden/>
          </w:rPr>
          <w:fldChar w:fldCharType="begin"/>
        </w:r>
        <w:r>
          <w:rPr>
            <w:noProof/>
            <w:webHidden/>
          </w:rPr>
          <w:instrText xml:space="preserve"> PAGEREF _Toc277522812 \h </w:instrText>
        </w:r>
        <w:r>
          <w:rPr>
            <w:noProof/>
            <w:webHidden/>
          </w:rPr>
        </w:r>
        <w:r>
          <w:rPr>
            <w:noProof/>
            <w:webHidden/>
          </w:rPr>
          <w:fldChar w:fldCharType="separate"/>
        </w:r>
        <w:r>
          <w:rPr>
            <w:noProof/>
            <w:webHidden/>
          </w:rPr>
          <w:t>9</w:t>
        </w:r>
        <w:r>
          <w:rPr>
            <w:noProof/>
            <w:webHidden/>
          </w:rPr>
          <w:fldChar w:fldCharType="end"/>
        </w:r>
      </w:hyperlink>
    </w:p>
    <w:p w:rsidR="00E64BFD" w:rsidRDefault="00E64BFD">
      <w:pPr>
        <w:pStyle w:val="TOC3"/>
        <w:tabs>
          <w:tab w:val="right" w:leader="dot" w:pos="9350"/>
        </w:tabs>
        <w:rPr>
          <w:noProof/>
        </w:rPr>
      </w:pPr>
      <w:hyperlink w:anchor="_Toc277522813" w:history="1">
        <w:r w:rsidRPr="00877992">
          <w:rPr>
            <w:rStyle w:val="Hyperlink"/>
            <w:rFonts w:ascii="Times New Roman" w:hAnsi="Times New Roman" w:cs="Times New Roman"/>
            <w:noProof/>
          </w:rPr>
          <w:t>Attendees</w:t>
        </w:r>
        <w:r>
          <w:rPr>
            <w:noProof/>
            <w:webHidden/>
          </w:rPr>
          <w:tab/>
        </w:r>
        <w:r>
          <w:rPr>
            <w:noProof/>
            <w:webHidden/>
          </w:rPr>
          <w:fldChar w:fldCharType="begin"/>
        </w:r>
        <w:r>
          <w:rPr>
            <w:noProof/>
            <w:webHidden/>
          </w:rPr>
          <w:instrText xml:space="preserve"> PAGEREF _Toc277522813 \h </w:instrText>
        </w:r>
        <w:r>
          <w:rPr>
            <w:noProof/>
            <w:webHidden/>
          </w:rPr>
        </w:r>
        <w:r>
          <w:rPr>
            <w:noProof/>
            <w:webHidden/>
          </w:rPr>
          <w:fldChar w:fldCharType="separate"/>
        </w:r>
        <w:r>
          <w:rPr>
            <w:noProof/>
            <w:webHidden/>
          </w:rPr>
          <w:t>9</w:t>
        </w:r>
        <w:r>
          <w:rPr>
            <w:noProof/>
            <w:webHidden/>
          </w:rPr>
          <w:fldChar w:fldCharType="end"/>
        </w:r>
      </w:hyperlink>
    </w:p>
    <w:p w:rsidR="00E64BFD" w:rsidRDefault="00E64BFD">
      <w:pPr>
        <w:pStyle w:val="TOC2"/>
        <w:tabs>
          <w:tab w:val="right" w:leader="dot" w:pos="9350"/>
        </w:tabs>
        <w:rPr>
          <w:noProof/>
        </w:rPr>
      </w:pPr>
      <w:hyperlink w:anchor="_Toc277522814" w:history="1">
        <w:r w:rsidRPr="00877992">
          <w:rPr>
            <w:rStyle w:val="Hyperlink"/>
            <w:rFonts w:ascii="Times New Roman" w:hAnsi="Times New Roman" w:cs="Times New Roman"/>
            <w:noProof/>
          </w:rPr>
          <w:t>Approval(s)</w:t>
        </w:r>
        <w:r>
          <w:rPr>
            <w:noProof/>
            <w:webHidden/>
          </w:rPr>
          <w:tab/>
        </w:r>
        <w:r>
          <w:rPr>
            <w:noProof/>
            <w:webHidden/>
          </w:rPr>
          <w:fldChar w:fldCharType="begin"/>
        </w:r>
        <w:r>
          <w:rPr>
            <w:noProof/>
            <w:webHidden/>
          </w:rPr>
          <w:instrText xml:space="preserve"> PAGEREF _Toc277522814 \h </w:instrText>
        </w:r>
        <w:r>
          <w:rPr>
            <w:noProof/>
            <w:webHidden/>
          </w:rPr>
        </w:r>
        <w:r>
          <w:rPr>
            <w:noProof/>
            <w:webHidden/>
          </w:rPr>
          <w:fldChar w:fldCharType="separate"/>
        </w:r>
        <w:r>
          <w:rPr>
            <w:noProof/>
            <w:webHidden/>
          </w:rPr>
          <w:t>9</w:t>
        </w:r>
        <w:r>
          <w:rPr>
            <w:noProof/>
            <w:webHidden/>
          </w:rPr>
          <w:fldChar w:fldCharType="end"/>
        </w:r>
      </w:hyperlink>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fldChar w:fldCharType="end"/>
      </w: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rsidP="00B5463E">
      <w:pPr>
        <w:pStyle w:val="Heading1"/>
        <w:jc w:val="both"/>
        <w:rPr>
          <w:rFonts w:ascii="Times New Roman" w:hAnsi="Times New Roman" w:cs="Times New Roman"/>
          <w:sz w:val="24"/>
          <w:szCs w:val="24"/>
        </w:rPr>
      </w:pPr>
    </w:p>
    <w:p w:rsidR="00E64BFD" w:rsidRPr="00A85F87" w:rsidRDefault="00E64BFD">
      <w:pPr>
        <w:rPr>
          <w:rFonts w:ascii="Times New Roman" w:hAnsi="Times New Roman" w:cs="Times New Roman"/>
          <w:b/>
          <w:bCs/>
          <w:color w:val="365F91"/>
          <w:sz w:val="24"/>
          <w:szCs w:val="24"/>
        </w:rPr>
      </w:pPr>
      <w:r w:rsidRPr="00A85F87">
        <w:rPr>
          <w:rFonts w:ascii="Times New Roman" w:hAnsi="Times New Roman" w:cs="Times New Roman"/>
          <w:sz w:val="24"/>
          <w:szCs w:val="24"/>
        </w:rPr>
        <w:br w:type="page"/>
      </w:r>
    </w:p>
    <w:p w:rsidR="00E64BFD" w:rsidRPr="00A85F87" w:rsidRDefault="00E64BFD" w:rsidP="0093117F">
      <w:pPr>
        <w:pStyle w:val="Heading1"/>
        <w:jc w:val="center"/>
        <w:rPr>
          <w:rFonts w:ascii="Times New Roman" w:hAnsi="Times New Roman" w:cs="Times New Roman"/>
          <w:sz w:val="24"/>
          <w:szCs w:val="24"/>
        </w:rPr>
      </w:pPr>
      <w:bookmarkStart w:id="7" w:name="_Toc277522782"/>
      <w:r w:rsidRPr="00A85F87">
        <w:rPr>
          <w:rFonts w:ascii="Times New Roman" w:hAnsi="Times New Roman" w:cs="Times New Roman"/>
          <w:sz w:val="24"/>
          <w:szCs w:val="24"/>
        </w:rPr>
        <w:t>General Information</w:t>
      </w:r>
      <w:bookmarkEnd w:id="7"/>
    </w:p>
    <w:p w:rsidR="00E64BFD" w:rsidRPr="00A85F87" w:rsidRDefault="00E64BFD" w:rsidP="00B5463E">
      <w:pPr>
        <w:jc w:val="both"/>
        <w:rPr>
          <w:rFonts w:ascii="Times New Roman" w:hAnsi="Times New Roman" w:cs="Times New Roman"/>
          <w:color w:val="4F81BD"/>
          <w:sz w:val="24"/>
          <w:szCs w:val="24"/>
        </w:rPr>
      </w:pPr>
    </w:p>
    <w:p w:rsidR="00E64BFD" w:rsidRPr="00A85F87" w:rsidRDefault="00E64BFD" w:rsidP="00B5463E">
      <w:pPr>
        <w:jc w:val="both"/>
        <w:rPr>
          <w:rFonts w:ascii="Times New Roman" w:hAnsi="Times New Roman" w:cs="Times New Roman"/>
          <w:sz w:val="24"/>
          <w:szCs w:val="24"/>
        </w:rPr>
      </w:pPr>
      <w:bookmarkStart w:id="8" w:name="_Toc277522783"/>
      <w:r w:rsidRPr="00A85F87">
        <w:rPr>
          <w:rStyle w:val="Heading2Char"/>
          <w:rFonts w:ascii="Times New Roman" w:hAnsi="Times New Roman" w:cs="Times New Roman"/>
          <w:sz w:val="24"/>
          <w:szCs w:val="24"/>
        </w:rPr>
        <w:t>Project Title</w:t>
      </w:r>
      <w:bookmarkEnd w:id="8"/>
      <w:r w:rsidRPr="00A85F87">
        <w:rPr>
          <w:rFonts w:ascii="Times New Roman" w:hAnsi="Times New Roman" w:cs="Times New Roman"/>
          <w:sz w:val="24"/>
          <w:szCs w:val="24"/>
        </w:rPr>
        <w:t>: JPMorgan Chase Online Foreign Exchange for Business Organizations</w:t>
      </w:r>
    </w:p>
    <w:p w:rsidR="00E64BFD" w:rsidRPr="00A85F87" w:rsidRDefault="00E64BFD" w:rsidP="00B5463E">
      <w:pPr>
        <w:pStyle w:val="Heading2"/>
        <w:jc w:val="both"/>
        <w:rPr>
          <w:rStyle w:val="Heading1Char"/>
          <w:rFonts w:ascii="Times New Roman" w:hAnsi="Times New Roman" w:cs="Times New Roman"/>
          <w:b/>
          <w:bCs/>
          <w:color w:val="4F81BD"/>
          <w:sz w:val="24"/>
          <w:szCs w:val="24"/>
        </w:rPr>
      </w:pPr>
      <w:bookmarkStart w:id="9" w:name="_Toc277522784"/>
      <w:r w:rsidRPr="00A85F87">
        <w:rPr>
          <w:rStyle w:val="Heading1Char"/>
          <w:rFonts w:ascii="Times New Roman" w:hAnsi="Times New Roman" w:cs="Times New Roman"/>
          <w:b/>
          <w:bCs/>
          <w:color w:val="4F81BD"/>
          <w:sz w:val="24"/>
          <w:szCs w:val="24"/>
        </w:rPr>
        <w:t>Project Objective Statement</w:t>
      </w:r>
      <w:bookmarkEnd w:id="9"/>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 xml:space="preserve">Implement Online Foreign Currency Exchange (FEx) for Business Organizations and add this feature to JPMorgan Chase’s </w:t>
      </w:r>
      <w:r w:rsidRPr="00A85F87">
        <w:rPr>
          <w:rStyle w:val="pagetext2"/>
          <w:rFonts w:ascii="Times New Roman" w:hAnsi="Times New Roman" w:cs="Times New Roman"/>
          <w:sz w:val="24"/>
          <w:szCs w:val="24"/>
        </w:rPr>
        <w:t>Commercial Electronic Office (CEO)</w:t>
      </w:r>
      <w:r w:rsidRPr="00A85F87">
        <w:rPr>
          <w:rFonts w:ascii="Times New Roman" w:hAnsi="Times New Roman" w:cs="Times New Roman"/>
          <w:sz w:val="24"/>
          <w:szCs w:val="24"/>
        </w:rPr>
        <w:t xml:space="preserve"> portal to help clients execute multi-currency transactions.</w:t>
      </w:r>
      <w:r>
        <w:rPr>
          <w:rFonts w:ascii="Times New Roman" w:hAnsi="Times New Roman" w:cs="Times New Roman"/>
          <w:sz w:val="24"/>
          <w:szCs w:val="24"/>
        </w:rPr>
        <w:t xml:space="preserve">  </w:t>
      </w:r>
      <w:ins w:id="10" w:author="Alok Bhatia" w:date="2010-11-15T12:26:00Z">
        <w:r>
          <w:rPr>
            <w:rFonts w:ascii="Times New Roman" w:hAnsi="Times New Roman" w:cs="Times New Roman"/>
            <w:sz w:val="24"/>
            <w:szCs w:val="24"/>
          </w:rPr>
          <w:t>Missing the time line.</w:t>
        </w:r>
      </w:ins>
      <w:del w:id="11" w:author="Alok Bhatia" w:date="2010-11-15T12:25:00Z">
        <w:r w:rsidDel="00EE4CC5">
          <w:rPr>
            <w:rFonts w:ascii="Times New Roman" w:hAnsi="Times New Roman" w:cs="Times New Roman"/>
            <w:sz w:val="24"/>
            <w:szCs w:val="24"/>
          </w:rPr>
          <w:delText>Missing</w:delText>
        </w:r>
      </w:del>
    </w:p>
    <w:p w:rsidR="00E64BFD" w:rsidRPr="00A85F87" w:rsidRDefault="00E64BFD" w:rsidP="0003660D">
      <w:pPr>
        <w:spacing w:after="0"/>
        <w:jc w:val="both"/>
        <w:rPr>
          <w:rFonts w:ascii="Times New Roman" w:hAnsi="Times New Roman" w:cs="Times New Roman"/>
          <w:sz w:val="24"/>
          <w:szCs w:val="24"/>
        </w:rPr>
      </w:pPr>
      <w:bookmarkStart w:id="12" w:name="_Toc277522785"/>
      <w:r w:rsidRPr="00A85F87">
        <w:rPr>
          <w:rStyle w:val="Heading2Char"/>
          <w:rFonts w:ascii="Times New Roman" w:hAnsi="Times New Roman" w:cs="Times New Roman"/>
          <w:sz w:val="24"/>
          <w:szCs w:val="24"/>
        </w:rPr>
        <w:t>Prepared by</w:t>
      </w:r>
      <w:bookmarkEnd w:id="12"/>
      <w:r w:rsidRPr="00A85F87">
        <w:rPr>
          <w:rFonts w:ascii="Times New Roman" w:hAnsi="Times New Roman" w:cs="Times New Roman"/>
          <w:sz w:val="24"/>
          <w:szCs w:val="24"/>
        </w:rPr>
        <w:t>: Rajbir K Bajwa and Carol Benison</w:t>
      </w:r>
    </w:p>
    <w:p w:rsidR="00E64BFD" w:rsidRPr="00A85F87" w:rsidRDefault="00E64BFD" w:rsidP="0003660D">
      <w:pPr>
        <w:spacing w:after="0"/>
        <w:jc w:val="both"/>
        <w:rPr>
          <w:rStyle w:val="Heading2Char"/>
          <w:rFonts w:ascii="Times New Roman" w:hAnsi="Times New Roman" w:cs="Times New Roman"/>
          <w:sz w:val="24"/>
          <w:szCs w:val="24"/>
        </w:rPr>
      </w:pPr>
    </w:p>
    <w:p w:rsidR="00E64BFD" w:rsidRPr="00A85F87" w:rsidRDefault="00E64BFD" w:rsidP="0003660D">
      <w:pPr>
        <w:spacing w:after="0"/>
        <w:jc w:val="both"/>
        <w:rPr>
          <w:rFonts w:ascii="Times New Roman" w:hAnsi="Times New Roman" w:cs="Times New Roman"/>
          <w:sz w:val="24"/>
          <w:szCs w:val="24"/>
        </w:rPr>
      </w:pPr>
      <w:bookmarkStart w:id="13" w:name="_Toc277522786"/>
      <w:r w:rsidRPr="00A85F87">
        <w:rPr>
          <w:rStyle w:val="Heading2Char"/>
          <w:rFonts w:ascii="Times New Roman" w:hAnsi="Times New Roman" w:cs="Times New Roman"/>
          <w:sz w:val="24"/>
          <w:szCs w:val="24"/>
        </w:rPr>
        <w:t>Date</w:t>
      </w:r>
      <w:bookmarkEnd w:id="13"/>
      <w:r w:rsidRPr="00A85F87">
        <w:rPr>
          <w:rStyle w:val="Heading2Char"/>
          <w:rFonts w:ascii="Times New Roman" w:hAnsi="Times New Roman" w:cs="Times New Roman"/>
          <w:sz w:val="24"/>
          <w:szCs w:val="24"/>
        </w:rPr>
        <w:t xml:space="preserve">  </w:t>
      </w:r>
      <w:r w:rsidRPr="00A85F87">
        <w:rPr>
          <w:rFonts w:ascii="Times New Roman" w:hAnsi="Times New Roman" w:cs="Times New Roman"/>
          <w:sz w:val="24"/>
          <w:szCs w:val="24"/>
        </w:rPr>
        <w:t xml:space="preserve"> : 11/15/2010   </w:t>
      </w:r>
    </w:p>
    <w:p w:rsidR="00E64BFD" w:rsidRPr="00A85F87" w:rsidRDefault="00E64BFD" w:rsidP="0003660D">
      <w:pPr>
        <w:spacing w:after="0"/>
        <w:jc w:val="both"/>
        <w:rPr>
          <w:rStyle w:val="Heading2Char"/>
          <w:rFonts w:ascii="Times New Roman" w:hAnsi="Times New Roman" w:cs="Times New Roman"/>
          <w:sz w:val="24"/>
          <w:szCs w:val="24"/>
        </w:rPr>
      </w:pPr>
    </w:p>
    <w:p w:rsidR="00E64BFD" w:rsidRPr="00A85F87" w:rsidRDefault="00E64BFD" w:rsidP="0003660D">
      <w:pPr>
        <w:spacing w:after="0"/>
        <w:jc w:val="both"/>
        <w:rPr>
          <w:rFonts w:ascii="Times New Roman" w:hAnsi="Times New Roman" w:cs="Times New Roman"/>
          <w:sz w:val="24"/>
          <w:szCs w:val="24"/>
        </w:rPr>
      </w:pPr>
      <w:bookmarkStart w:id="14" w:name="_Toc277522787"/>
      <w:r w:rsidRPr="00A85F87">
        <w:rPr>
          <w:rStyle w:val="Heading2Char"/>
          <w:rFonts w:ascii="Times New Roman" w:hAnsi="Times New Roman" w:cs="Times New Roman"/>
          <w:sz w:val="24"/>
          <w:szCs w:val="24"/>
        </w:rPr>
        <w:t>Version</w:t>
      </w:r>
      <w:bookmarkEnd w:id="14"/>
      <w:r w:rsidRPr="00A85F87">
        <w:rPr>
          <w:rFonts w:ascii="Times New Roman" w:hAnsi="Times New Roman" w:cs="Times New Roman"/>
          <w:sz w:val="24"/>
          <w:szCs w:val="24"/>
        </w:rPr>
        <w:t>: 1.0.0</w:t>
      </w:r>
    </w:p>
    <w:p w:rsidR="00E64BFD" w:rsidRPr="00A85F87" w:rsidRDefault="00E64BFD" w:rsidP="0003660D">
      <w:pPr>
        <w:pStyle w:val="Heading2"/>
        <w:spacing w:before="0"/>
        <w:jc w:val="both"/>
        <w:rPr>
          <w:rFonts w:ascii="Times New Roman" w:hAnsi="Times New Roman" w:cs="Times New Roman"/>
          <w:sz w:val="24"/>
          <w:szCs w:val="24"/>
        </w:rPr>
      </w:pPr>
    </w:p>
    <w:p w:rsidR="00E64BFD" w:rsidRPr="00A85F87" w:rsidRDefault="00E64BFD" w:rsidP="0003660D">
      <w:pPr>
        <w:pStyle w:val="Heading2"/>
        <w:spacing w:before="0"/>
        <w:jc w:val="both"/>
        <w:rPr>
          <w:rFonts w:ascii="Times New Roman" w:hAnsi="Times New Roman" w:cs="Times New Roman"/>
          <w:sz w:val="24"/>
          <w:szCs w:val="24"/>
        </w:rPr>
      </w:pPr>
      <w:bookmarkStart w:id="15" w:name="_Toc277522788"/>
      <w:r w:rsidRPr="00A85F87">
        <w:rPr>
          <w:rFonts w:ascii="Times New Roman" w:hAnsi="Times New Roman" w:cs="Times New Roman"/>
          <w:sz w:val="24"/>
          <w:szCs w:val="24"/>
        </w:rPr>
        <w:t>Project Start and End Date</w:t>
      </w:r>
      <w:bookmarkEnd w:id="15"/>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E64BFD" w:rsidRPr="00D94690">
        <w:tc>
          <w:tcPr>
            <w:tcW w:w="47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Start Date:</w:t>
            </w:r>
          </w:p>
        </w:tc>
        <w:tc>
          <w:tcPr>
            <w:tcW w:w="47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October 5,</w:t>
            </w:r>
            <w:ins w:id="16" w:author="Alok Bhatia" w:date="2010-11-15T12:26:00Z">
              <w:r>
                <w:rPr>
                  <w:rFonts w:ascii="Times New Roman" w:hAnsi="Times New Roman" w:cs="Times New Roman"/>
                  <w:sz w:val="24"/>
                  <w:szCs w:val="24"/>
                </w:rPr>
                <w:t xml:space="preserve"> </w:t>
              </w:r>
            </w:ins>
            <w:r w:rsidRPr="00D94690">
              <w:rPr>
                <w:rFonts w:ascii="Times New Roman" w:hAnsi="Times New Roman" w:cs="Times New Roman"/>
                <w:sz w:val="24"/>
                <w:szCs w:val="24"/>
              </w:rPr>
              <w:t>2010</w:t>
            </w:r>
          </w:p>
        </w:tc>
      </w:tr>
      <w:tr w:rsidR="00E64BFD" w:rsidRPr="00D94690">
        <w:tc>
          <w:tcPr>
            <w:tcW w:w="47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Estimated End Date:</w:t>
            </w:r>
          </w:p>
        </w:tc>
        <w:tc>
          <w:tcPr>
            <w:tcW w:w="47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April 10,</w:t>
            </w:r>
            <w:ins w:id="17" w:author="Alok Bhatia" w:date="2010-11-15T12:26:00Z">
              <w:r>
                <w:rPr>
                  <w:rFonts w:ascii="Times New Roman" w:hAnsi="Times New Roman" w:cs="Times New Roman"/>
                  <w:sz w:val="24"/>
                  <w:szCs w:val="24"/>
                </w:rPr>
                <w:t xml:space="preserve"> </w:t>
              </w:r>
            </w:ins>
            <w:r w:rsidRPr="00D94690">
              <w:rPr>
                <w:rFonts w:ascii="Times New Roman" w:hAnsi="Times New Roman" w:cs="Times New Roman"/>
                <w:sz w:val="24"/>
                <w:szCs w:val="24"/>
              </w:rPr>
              <w:t>2011</w:t>
            </w:r>
          </w:p>
        </w:tc>
      </w:tr>
    </w:tbl>
    <w:p w:rsidR="00E64BFD" w:rsidRPr="00A85F87" w:rsidRDefault="00E64BFD" w:rsidP="00B5463E">
      <w:pPr>
        <w:jc w:val="both"/>
        <w:rPr>
          <w:rStyle w:val="Heading2Char"/>
          <w:rFonts w:ascii="Times New Roman" w:hAnsi="Times New Roman" w:cs="Times New Roman"/>
          <w:sz w:val="24"/>
          <w:szCs w:val="24"/>
        </w:rPr>
      </w:pPr>
    </w:p>
    <w:p w:rsidR="00E64BFD" w:rsidRPr="00A85F87" w:rsidRDefault="00E64BFD" w:rsidP="00B5463E">
      <w:pPr>
        <w:jc w:val="both"/>
        <w:rPr>
          <w:rFonts w:ascii="Times New Roman" w:hAnsi="Times New Roman" w:cs="Times New Roman"/>
          <w:sz w:val="24"/>
          <w:szCs w:val="24"/>
        </w:rPr>
      </w:pPr>
      <w:bookmarkStart w:id="18" w:name="_Toc277522789"/>
      <w:r w:rsidRPr="00A85F87">
        <w:rPr>
          <w:rStyle w:val="Heading2Char"/>
          <w:rFonts w:ascii="Times New Roman" w:hAnsi="Times New Roman" w:cs="Times New Roman"/>
          <w:sz w:val="24"/>
          <w:szCs w:val="24"/>
        </w:rPr>
        <w:t>Project Budget</w:t>
      </w:r>
      <w:bookmarkEnd w:id="18"/>
      <w:r w:rsidRPr="00A85F87">
        <w:rPr>
          <w:rFonts w:ascii="Times New Roman" w:hAnsi="Times New Roman" w:cs="Times New Roman"/>
          <w:sz w:val="24"/>
          <w:szCs w:val="24"/>
        </w:rPr>
        <w:t>: $200,000</w:t>
      </w:r>
    </w:p>
    <w:p w:rsidR="00E64BFD" w:rsidRPr="00A85F87" w:rsidRDefault="00E64BFD" w:rsidP="00B5463E">
      <w:pPr>
        <w:pStyle w:val="Heading2"/>
        <w:jc w:val="both"/>
        <w:rPr>
          <w:rFonts w:ascii="Times New Roman" w:hAnsi="Times New Roman" w:cs="Times New Roman"/>
          <w:sz w:val="24"/>
          <w:szCs w:val="24"/>
        </w:rPr>
      </w:pPr>
      <w:bookmarkStart w:id="19" w:name="_Toc277522790"/>
      <w:r w:rsidRPr="00A85F87">
        <w:rPr>
          <w:rFonts w:ascii="Times New Roman" w:hAnsi="Times New Roman" w:cs="Times New Roman"/>
          <w:sz w:val="24"/>
          <w:szCs w:val="24"/>
        </w:rPr>
        <w:t>Project Core Team Members</w:t>
      </w:r>
      <w:bookmarkEnd w:id="19"/>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88"/>
        <w:gridCol w:w="2700"/>
        <w:gridCol w:w="4788"/>
      </w:tblGrid>
      <w:tr w:rsidR="00E64BFD" w:rsidRPr="00D94690">
        <w:tc>
          <w:tcPr>
            <w:tcW w:w="2088" w:type="dxa"/>
          </w:tcPr>
          <w:p w:rsidR="00E64BFD" w:rsidRPr="00D94690" w:rsidRDefault="00E64BFD" w:rsidP="00D94690">
            <w:pPr>
              <w:pStyle w:val="Default"/>
              <w:spacing w:line="276" w:lineRule="auto"/>
              <w:jc w:val="both"/>
              <w:rPr>
                <w:rFonts w:ascii="Times New Roman" w:hAnsi="Times New Roman" w:cs="Times New Roman"/>
                <w:b/>
                <w:bCs/>
              </w:rPr>
            </w:pPr>
            <w:r w:rsidRPr="00D94690">
              <w:rPr>
                <w:rFonts w:ascii="Times New Roman" w:hAnsi="Times New Roman" w:cs="Times New Roman"/>
                <w:b/>
                <w:bCs/>
              </w:rPr>
              <w:t>Name</w:t>
            </w:r>
          </w:p>
          <w:p w:rsidR="00E64BFD" w:rsidRPr="00D94690" w:rsidRDefault="00E64BFD" w:rsidP="00D94690">
            <w:pPr>
              <w:pStyle w:val="Default"/>
              <w:spacing w:line="276" w:lineRule="auto"/>
              <w:jc w:val="both"/>
              <w:rPr>
                <w:rFonts w:ascii="Times New Roman" w:hAnsi="Times New Roman" w:cs="Times New Roman"/>
              </w:rPr>
            </w:pPr>
          </w:p>
        </w:tc>
        <w:tc>
          <w:tcPr>
            <w:tcW w:w="2700"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Role</w:t>
            </w:r>
          </w:p>
        </w:tc>
        <w:tc>
          <w:tcPr>
            <w:tcW w:w="4788"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Email/Phone number</w:t>
            </w:r>
          </w:p>
        </w:tc>
      </w:tr>
      <w:tr w:rsidR="00E64BFD" w:rsidRPr="00D94690">
        <w:tc>
          <w:tcPr>
            <w:tcW w:w="20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Shohreh</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Sponsor</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0" w:history="1">
              <w:r w:rsidRPr="00D94690">
                <w:rPr>
                  <w:rStyle w:val="Hyperlink"/>
                  <w:rFonts w:ascii="Times New Roman" w:hAnsi="Times New Roman" w:cs="Times New Roman"/>
                  <w:sz w:val="24"/>
                  <w:szCs w:val="24"/>
                </w:rPr>
                <w:t>Shohreh.info@gmail.com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408-734-6754</w:t>
            </w:r>
          </w:p>
        </w:tc>
      </w:tr>
      <w:tr w:rsidR="00E64BFD" w:rsidRPr="00D94690">
        <w:tc>
          <w:tcPr>
            <w:tcW w:w="20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Emily Deere</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Project Manager</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1" w:history="1">
              <w:r w:rsidRPr="00D94690">
                <w:rPr>
                  <w:rStyle w:val="Hyperlink"/>
                  <w:rFonts w:ascii="Times New Roman" w:hAnsi="Times New Roman" w:cs="Times New Roman"/>
                  <w:sz w:val="24"/>
                  <w:szCs w:val="24"/>
                </w:rPr>
                <w:t>Emily.deere@live.com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408-234-4532</w:t>
            </w:r>
          </w:p>
        </w:tc>
      </w:tr>
      <w:tr w:rsidR="00E64BFD" w:rsidRPr="00D94690">
        <w:trPr>
          <w:trHeight w:val="278"/>
        </w:trPr>
        <w:tc>
          <w:tcPr>
            <w:tcW w:w="20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Rajbir K Bajwa</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 xml:space="preserve">Business Analyst </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2" w:history="1">
              <w:r w:rsidRPr="00D94690">
                <w:rPr>
                  <w:rStyle w:val="Hyperlink"/>
                  <w:rFonts w:ascii="Times New Roman" w:hAnsi="Times New Roman" w:cs="Times New Roman"/>
                  <w:sz w:val="24"/>
                  <w:szCs w:val="24"/>
                </w:rPr>
                <w:t>rkantaal@gmail.com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408-347-2367</w:t>
            </w:r>
          </w:p>
        </w:tc>
      </w:tr>
      <w:tr w:rsidR="00E64BFD" w:rsidRPr="00D94690">
        <w:tc>
          <w:tcPr>
            <w:tcW w:w="2088" w:type="dxa"/>
          </w:tcPr>
          <w:p w:rsidR="00E64BFD" w:rsidRPr="00D94690" w:rsidRDefault="00E64BFD" w:rsidP="00D94690">
            <w:pPr>
              <w:pStyle w:val="Default"/>
              <w:spacing w:line="276" w:lineRule="auto"/>
              <w:jc w:val="both"/>
              <w:rPr>
                <w:rFonts w:ascii="Times New Roman" w:hAnsi="Times New Roman" w:cs="Times New Roman"/>
              </w:rPr>
            </w:pPr>
            <w:r w:rsidRPr="00D94690">
              <w:rPr>
                <w:rFonts w:ascii="Times New Roman" w:hAnsi="Times New Roman" w:cs="Times New Roman"/>
              </w:rPr>
              <w:t>Rick Espinoza</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IT Architecture</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3" w:history="1">
              <w:r w:rsidRPr="00D94690">
                <w:rPr>
                  <w:rStyle w:val="Hyperlink"/>
                  <w:rFonts w:ascii="Times New Roman" w:hAnsi="Times New Roman" w:cs="Times New Roman"/>
                  <w:sz w:val="24"/>
                  <w:szCs w:val="24"/>
                </w:rPr>
                <w:t>Espinoza.1980@gmail.com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925-238-8756</w:t>
            </w:r>
          </w:p>
        </w:tc>
      </w:tr>
      <w:tr w:rsidR="00E64BFD" w:rsidRPr="00D94690">
        <w:tc>
          <w:tcPr>
            <w:tcW w:w="20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Dennis Williams</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Database Administrator</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4" w:history="1">
              <w:r w:rsidRPr="00D94690">
                <w:rPr>
                  <w:rStyle w:val="Hyperlink"/>
                  <w:rFonts w:ascii="Times New Roman" w:hAnsi="Times New Roman" w:cs="Times New Roman"/>
                  <w:sz w:val="24"/>
                  <w:szCs w:val="24"/>
                </w:rPr>
                <w:t>Dennis.will@gmail.com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925-762-3956</w:t>
            </w:r>
          </w:p>
        </w:tc>
      </w:tr>
      <w:tr w:rsidR="00E64BFD" w:rsidRPr="00D94690">
        <w:tc>
          <w:tcPr>
            <w:tcW w:w="2088"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Max Garrick</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Developer</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5" w:history="1">
              <w:r w:rsidRPr="00D94690">
                <w:rPr>
                  <w:rStyle w:val="Hyperlink"/>
                  <w:rFonts w:ascii="Times New Roman" w:hAnsi="Times New Roman" w:cs="Times New Roman"/>
                  <w:sz w:val="24"/>
                  <w:szCs w:val="24"/>
                </w:rPr>
                <w:t>Garrick.max@aol.com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925-568-3666</w:t>
            </w:r>
          </w:p>
        </w:tc>
      </w:tr>
      <w:tr w:rsidR="00E64BFD" w:rsidRPr="00D94690">
        <w:tc>
          <w:tcPr>
            <w:tcW w:w="2088" w:type="dxa"/>
          </w:tcPr>
          <w:p w:rsidR="00E64BFD" w:rsidRPr="00D94690" w:rsidRDefault="00E64BFD" w:rsidP="00D94690">
            <w:pPr>
              <w:pStyle w:val="Default"/>
              <w:spacing w:line="276" w:lineRule="auto"/>
              <w:jc w:val="both"/>
              <w:rPr>
                <w:rFonts w:ascii="Times New Roman" w:hAnsi="Times New Roman" w:cs="Times New Roman"/>
              </w:rPr>
            </w:pPr>
            <w:r w:rsidRPr="00D94690">
              <w:rPr>
                <w:rFonts w:ascii="Times New Roman" w:hAnsi="Times New Roman" w:cs="Times New Roman"/>
              </w:rPr>
              <w:t xml:space="preserve">Jennifer </w:t>
            </w:r>
          </w:p>
        </w:tc>
        <w:tc>
          <w:tcPr>
            <w:tcW w:w="270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Procurement Analyst</w:t>
            </w:r>
          </w:p>
        </w:tc>
        <w:tc>
          <w:tcPr>
            <w:tcW w:w="4788" w:type="dxa"/>
          </w:tcPr>
          <w:p w:rsidR="00E64BFD" w:rsidRPr="00D94690" w:rsidRDefault="00E64BFD" w:rsidP="00D94690">
            <w:pPr>
              <w:spacing w:after="0"/>
              <w:jc w:val="both"/>
              <w:rPr>
                <w:rFonts w:ascii="Times New Roman" w:hAnsi="Times New Roman" w:cs="Times New Roman"/>
                <w:sz w:val="24"/>
                <w:szCs w:val="24"/>
              </w:rPr>
            </w:pPr>
            <w:hyperlink r:id="rId16" w:history="1">
              <w:r w:rsidRPr="00D94690">
                <w:rPr>
                  <w:rStyle w:val="Hyperlink"/>
                  <w:rFonts w:ascii="Times New Roman" w:hAnsi="Times New Roman" w:cs="Times New Roman"/>
                  <w:sz w:val="24"/>
                  <w:szCs w:val="24"/>
                </w:rPr>
                <w:t>Analyst.jenni@gmail.com</w:t>
              </w:r>
            </w:hyperlink>
          </w:p>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925-346-3765</w:t>
            </w:r>
          </w:p>
        </w:tc>
      </w:tr>
    </w:tbl>
    <w:p w:rsidR="00E64BFD" w:rsidRPr="00A85F87" w:rsidRDefault="00E64BFD" w:rsidP="0093117F">
      <w:pPr>
        <w:pStyle w:val="Heading1"/>
        <w:jc w:val="center"/>
        <w:rPr>
          <w:rFonts w:ascii="Times New Roman" w:hAnsi="Times New Roman" w:cs="Times New Roman"/>
          <w:sz w:val="24"/>
          <w:szCs w:val="24"/>
        </w:rPr>
      </w:pPr>
      <w:bookmarkStart w:id="20" w:name="_Toc277522791"/>
      <w:r w:rsidRPr="00A85F87">
        <w:rPr>
          <w:rFonts w:ascii="Times New Roman" w:hAnsi="Times New Roman" w:cs="Times New Roman"/>
          <w:sz w:val="24"/>
          <w:szCs w:val="24"/>
        </w:rPr>
        <w:t>Insight into Project</w:t>
      </w:r>
      <w:bookmarkEnd w:id="20"/>
    </w:p>
    <w:p w:rsidR="00E64BFD" w:rsidRPr="00A85F87" w:rsidRDefault="00E64BFD" w:rsidP="00B5463E">
      <w:pPr>
        <w:pStyle w:val="Heading2"/>
        <w:jc w:val="both"/>
        <w:rPr>
          <w:rStyle w:val="pagetext2"/>
          <w:rFonts w:ascii="Times New Roman" w:hAnsi="Times New Roman" w:cs="Times New Roman"/>
          <w:sz w:val="24"/>
          <w:szCs w:val="24"/>
        </w:rPr>
      </w:pPr>
      <w:bookmarkStart w:id="21" w:name="_Toc277522792"/>
      <w:r w:rsidRPr="00A85F87">
        <w:rPr>
          <w:rFonts w:ascii="Times New Roman" w:hAnsi="Times New Roman" w:cs="Times New Roman"/>
          <w:sz w:val="24"/>
          <w:szCs w:val="24"/>
        </w:rPr>
        <w:t>Project Overview</w:t>
      </w:r>
      <w:bookmarkEnd w:id="21"/>
    </w:p>
    <w:p w:rsidR="00E64BFD" w:rsidRDefault="00E64BFD" w:rsidP="00B5463E">
      <w:pPr>
        <w:jc w:val="both"/>
        <w:rPr>
          <w:ins w:id="22" w:author="Alok Bhatia" w:date="2010-11-15T12:34:00Z"/>
          <w:rFonts w:ascii="Times New Roman" w:hAnsi="Times New Roman" w:cs="Times New Roman"/>
          <w:sz w:val="24"/>
          <w:szCs w:val="24"/>
        </w:rPr>
      </w:pPr>
      <w:r w:rsidRPr="00A85F87">
        <w:rPr>
          <w:rFonts w:ascii="Times New Roman" w:hAnsi="Times New Roman" w:cs="Times New Roman"/>
          <w:sz w:val="24"/>
          <w:szCs w:val="24"/>
        </w:rPr>
        <w:t>Foreign Exchange is the exchange of one currency for another that helps to facilitate trade and investment. Foreign Exchange instruments can help clients</w:t>
      </w:r>
      <w:ins w:id="23" w:author="Alok Bhatia" w:date="2010-11-15T12:26:00Z">
        <w:r>
          <w:rPr>
            <w:rFonts w:ascii="Times New Roman" w:hAnsi="Times New Roman" w:cs="Times New Roman"/>
            <w:sz w:val="24"/>
            <w:szCs w:val="24"/>
          </w:rPr>
          <w:t xml:space="preserve"> </w:t>
        </w:r>
      </w:ins>
      <w:r w:rsidRPr="00A85F87">
        <w:rPr>
          <w:rFonts w:ascii="Times New Roman" w:hAnsi="Times New Roman" w:cs="Times New Roman"/>
          <w:sz w:val="24"/>
          <w:szCs w:val="24"/>
        </w:rPr>
        <w:t>(business organizations) reduce risks that can affect their bank balances, profit margin, competitiveness, company financial statements and more. The Foreign Exchange market plays an indispensable role in providing a mechanism to make payments across borders, determine currency pricing and manage international business risk.</w:t>
      </w:r>
    </w:p>
    <w:p w:rsidR="00E64BFD" w:rsidRPr="00A85F87" w:rsidRDefault="00E64BFD" w:rsidP="00B5463E">
      <w:pPr>
        <w:numPr>
          <w:ins w:id="24" w:author="Alok Bhatia" w:date="2010-11-15T12:34:00Z"/>
        </w:numPr>
        <w:jc w:val="both"/>
        <w:rPr>
          <w:rFonts w:ascii="Times New Roman" w:hAnsi="Times New Roman" w:cs="Times New Roman"/>
          <w:sz w:val="24"/>
          <w:szCs w:val="24"/>
        </w:rPr>
      </w:pPr>
      <w:ins w:id="25" w:author="Alok Bhatia" w:date="2010-11-15T12:34:00Z">
        <w:r>
          <w:rPr>
            <w:rFonts w:ascii="Times New Roman" w:hAnsi="Times New Roman" w:cs="Times New Roman"/>
            <w:sz w:val="24"/>
            <w:szCs w:val="24"/>
          </w:rPr>
          <w:t>I feel that your project charter is getting too detailed.  Ideally, I like the project charter to stay at a high level.  E.g., there is no need to describe in a pa</w:t>
        </w:r>
      </w:ins>
      <w:ins w:id="26" w:author="Alok Bhatia" w:date="2010-11-15T12:35:00Z">
        <w:r>
          <w:rPr>
            <w:rFonts w:ascii="Times New Roman" w:hAnsi="Times New Roman" w:cs="Times New Roman"/>
            <w:sz w:val="24"/>
            <w:szCs w:val="24"/>
          </w:rPr>
          <w:t xml:space="preserve">ragraph each the 4 kinds of contracts.  </w:t>
        </w:r>
      </w:ins>
    </w:p>
    <w:p w:rsidR="00E64BFD" w:rsidRPr="00A85F87" w:rsidRDefault="00E64BFD" w:rsidP="00B5463E">
      <w:pPr>
        <w:jc w:val="both"/>
        <w:rPr>
          <w:rStyle w:val="pagetext2"/>
          <w:rFonts w:ascii="Times New Roman" w:hAnsi="Times New Roman" w:cs="Times New Roman"/>
          <w:sz w:val="24"/>
          <w:szCs w:val="24"/>
        </w:rPr>
      </w:pPr>
      <w:r w:rsidRPr="00A85F87">
        <w:rPr>
          <w:rStyle w:val="pagetext2"/>
          <w:rFonts w:ascii="Times New Roman" w:hAnsi="Times New Roman" w:cs="Times New Roman"/>
          <w:sz w:val="24"/>
          <w:szCs w:val="24"/>
        </w:rPr>
        <w:t xml:space="preserve">Statistics from the U.S. Department of Commerce show that U.S. businesses exported over $800 billion and imported $1.6 trillion in goods in 2007. This highlights the need of Online FEx for businesses. Providing Online FEx will help us attract more businesses and hence increase our client base. We can add functionality for online FEx to JPMorgan Chase’s already successfully implemented Commercial Electronic Office (CEO). We are going to cover up transactions involving these currencies- Dollar (U.S., Canada, Australia), </w:t>
      </w:r>
      <w:ins w:id="27" w:author="Alok Bhatia" w:date="2010-11-15T12:27:00Z">
        <w:r>
          <w:rPr>
            <w:rStyle w:val="pagetext2"/>
            <w:rFonts w:ascii="Times New Roman" w:hAnsi="Times New Roman" w:cs="Times New Roman"/>
            <w:sz w:val="24"/>
            <w:szCs w:val="24"/>
          </w:rPr>
          <w:t>R</w:t>
        </w:r>
      </w:ins>
      <w:del w:id="28" w:author="Alok Bhatia" w:date="2010-11-15T12:27:00Z">
        <w:r w:rsidRPr="00A85F87" w:rsidDel="00EE4CC5">
          <w:rPr>
            <w:rStyle w:val="pagetext2"/>
            <w:rFonts w:ascii="Times New Roman" w:hAnsi="Times New Roman" w:cs="Times New Roman"/>
            <w:sz w:val="24"/>
            <w:szCs w:val="24"/>
          </w:rPr>
          <w:delText>r</w:delText>
        </w:r>
      </w:del>
      <w:r w:rsidRPr="00A85F87">
        <w:rPr>
          <w:rStyle w:val="pagetext2"/>
          <w:rFonts w:ascii="Times New Roman" w:hAnsi="Times New Roman" w:cs="Times New Roman"/>
          <w:sz w:val="24"/>
          <w:szCs w:val="24"/>
        </w:rPr>
        <w:t>upee (India, Pakistan, Nepal, Bangladesh), Yen (Japan), Yuan (China) and Euro. Our goal is to provide the following features to our clients (business organizations) using online FEx:</w:t>
      </w:r>
    </w:p>
    <w:p w:rsidR="00E64BFD" w:rsidRPr="00A85F87" w:rsidRDefault="00E64BFD" w:rsidP="00B5463E">
      <w:pPr>
        <w:pStyle w:val="ListParagraph"/>
        <w:numPr>
          <w:ilvl w:val="0"/>
          <w:numId w:val="3"/>
          <w:numberingChange w:id="29" w:author="Alok Bhatia" w:date="2010-11-15T12:25:00Z" w:original=""/>
        </w:numPr>
        <w:jc w:val="both"/>
        <w:rPr>
          <w:rFonts w:ascii="Times New Roman" w:hAnsi="Times New Roman" w:cs="Times New Roman"/>
          <w:sz w:val="24"/>
          <w:szCs w:val="24"/>
        </w:rPr>
      </w:pPr>
      <w:r w:rsidRPr="00A85F87">
        <w:rPr>
          <w:rFonts w:ascii="Times New Roman" w:hAnsi="Times New Roman" w:cs="Times New Roman"/>
          <w:i/>
          <w:iCs/>
          <w:sz w:val="24"/>
          <w:szCs w:val="24"/>
        </w:rPr>
        <w:t>Spot contract</w:t>
      </w:r>
      <w:r w:rsidRPr="00A85F87">
        <w:rPr>
          <w:rFonts w:ascii="Times New Roman" w:hAnsi="Times New Roman" w:cs="Times New Roman"/>
          <w:sz w:val="24"/>
          <w:szCs w:val="24"/>
        </w:rPr>
        <w:t xml:space="preserve"> is a contract between JPMorgan Chase and its Client to exchange two currencies at an agreed exchange rate. Once client selects the currency it wants to buy or sell, the foreign exchange rate is presented for acceptance.</w:t>
      </w:r>
    </w:p>
    <w:p w:rsidR="00E64BFD" w:rsidRPr="00A85F87" w:rsidRDefault="00E64BFD" w:rsidP="00B5463E">
      <w:pPr>
        <w:pStyle w:val="ListParagraph"/>
        <w:numPr>
          <w:ilvl w:val="0"/>
          <w:numId w:val="3"/>
          <w:numberingChange w:id="30" w:author="Alok Bhatia" w:date="2010-11-15T12:25:00Z" w:original=""/>
        </w:numPr>
        <w:jc w:val="both"/>
        <w:rPr>
          <w:rFonts w:ascii="Times New Roman" w:hAnsi="Times New Roman" w:cs="Times New Roman"/>
          <w:sz w:val="24"/>
          <w:szCs w:val="24"/>
        </w:rPr>
      </w:pPr>
      <w:r w:rsidRPr="00A85F87">
        <w:rPr>
          <w:rFonts w:ascii="Times New Roman" w:hAnsi="Times New Roman" w:cs="Times New Roman"/>
          <w:i/>
          <w:iCs/>
          <w:sz w:val="24"/>
          <w:szCs w:val="24"/>
        </w:rPr>
        <w:t>Forward contracts</w:t>
      </w:r>
      <w:r w:rsidRPr="00A85F87">
        <w:rPr>
          <w:rFonts w:ascii="Times New Roman" w:hAnsi="Times New Roman" w:cs="Times New Roman"/>
          <w:sz w:val="24"/>
          <w:szCs w:val="24"/>
        </w:rPr>
        <w:t xml:space="preserve"> allow clients to arrange today to buy or sell foreign currency with delivery of funds occurring on a future date beyond the spot date. This eliminates the impact of a rate fluctuation on client’s profit margins when they receive or make future foreign currency payments.</w:t>
      </w:r>
    </w:p>
    <w:p w:rsidR="00E64BFD" w:rsidRPr="00A85F87" w:rsidRDefault="00E64BFD" w:rsidP="00B5463E">
      <w:pPr>
        <w:pStyle w:val="ListParagraph"/>
        <w:numPr>
          <w:ilvl w:val="0"/>
          <w:numId w:val="3"/>
          <w:numberingChange w:id="31" w:author="Alok Bhatia" w:date="2010-11-15T12:25:00Z" w:original=""/>
        </w:numPr>
        <w:jc w:val="both"/>
        <w:rPr>
          <w:rFonts w:ascii="Times New Roman" w:hAnsi="Times New Roman" w:cs="Times New Roman"/>
          <w:sz w:val="24"/>
          <w:szCs w:val="24"/>
        </w:rPr>
      </w:pPr>
      <w:r w:rsidRPr="00A85F87">
        <w:rPr>
          <w:rFonts w:ascii="Times New Roman" w:hAnsi="Times New Roman" w:cs="Times New Roman"/>
          <w:i/>
          <w:iCs/>
          <w:sz w:val="24"/>
          <w:szCs w:val="24"/>
        </w:rPr>
        <w:t>Forward window contracts</w:t>
      </w:r>
      <w:r w:rsidRPr="00A85F87">
        <w:rPr>
          <w:rFonts w:ascii="Times New Roman" w:hAnsi="Times New Roman" w:cs="Times New Roman"/>
          <w:sz w:val="24"/>
          <w:szCs w:val="24"/>
        </w:rPr>
        <w:t xml:space="preserve"> allow clients to buy or sell a foreign currency at a designated price during a specified period between two future dates, providing more flexibility than contracts tied to a single date.</w:t>
      </w:r>
    </w:p>
    <w:p w:rsidR="00E64BFD" w:rsidRPr="00A85F87" w:rsidRDefault="00E64BFD" w:rsidP="00B5463E">
      <w:pPr>
        <w:pStyle w:val="ListParagraph"/>
        <w:numPr>
          <w:ilvl w:val="0"/>
          <w:numId w:val="3"/>
          <w:numberingChange w:id="32" w:author="Alok Bhatia" w:date="2010-11-15T12:25:00Z" w:original=""/>
        </w:numPr>
        <w:jc w:val="both"/>
        <w:rPr>
          <w:rFonts w:ascii="Times New Roman" w:hAnsi="Times New Roman" w:cs="Times New Roman"/>
          <w:sz w:val="24"/>
          <w:szCs w:val="24"/>
        </w:rPr>
      </w:pPr>
      <w:r w:rsidRPr="00A85F87">
        <w:rPr>
          <w:rFonts w:ascii="Times New Roman" w:hAnsi="Times New Roman" w:cs="Times New Roman"/>
          <w:i/>
          <w:iCs/>
          <w:sz w:val="24"/>
          <w:szCs w:val="24"/>
        </w:rPr>
        <w:t>Currency Call/Currency Put</w:t>
      </w:r>
      <w:r w:rsidRPr="00A85F87">
        <w:rPr>
          <w:rFonts w:ascii="Times New Roman" w:hAnsi="Times New Roman" w:cs="Times New Roman"/>
          <w:sz w:val="24"/>
          <w:szCs w:val="24"/>
        </w:rPr>
        <w:t xml:space="preserve"> is a contract between JPMorgan Chase and its Client whereby the buyer obtains the right, but not the obligation, to purchase/sell a specified foreign currency amount on or before a specific date in the future at a predetermined exchange rate (known as the ‘strike price’), agreed upon at the outset of the transaction.</w:t>
      </w:r>
    </w:p>
    <w:p w:rsidR="00E64BFD" w:rsidRPr="00A85F87" w:rsidRDefault="00E64BFD" w:rsidP="00B5463E">
      <w:pPr>
        <w:pStyle w:val="Heading2"/>
        <w:jc w:val="both"/>
        <w:rPr>
          <w:rFonts w:ascii="Times New Roman" w:hAnsi="Times New Roman" w:cs="Times New Roman"/>
          <w:sz w:val="24"/>
          <w:szCs w:val="24"/>
        </w:rPr>
      </w:pPr>
      <w:bookmarkStart w:id="33" w:name="_Toc277522793"/>
      <w:r w:rsidRPr="00A85F87">
        <w:rPr>
          <w:rFonts w:ascii="Times New Roman" w:hAnsi="Times New Roman" w:cs="Times New Roman"/>
          <w:sz w:val="24"/>
          <w:szCs w:val="24"/>
        </w:rPr>
        <w:t>Strategic Fit</w:t>
      </w:r>
      <w:bookmarkEnd w:id="33"/>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 xml:space="preserve">A secure online foreign exchange application for the clients. </w:t>
      </w:r>
    </w:p>
    <w:p w:rsidR="00E64BFD" w:rsidRPr="00A85F87" w:rsidRDefault="00E64BFD" w:rsidP="00B5463E">
      <w:pPr>
        <w:pStyle w:val="Heading2"/>
        <w:jc w:val="both"/>
        <w:rPr>
          <w:rFonts w:ascii="Times New Roman" w:hAnsi="Times New Roman" w:cs="Times New Roman"/>
          <w:sz w:val="24"/>
          <w:szCs w:val="24"/>
        </w:rPr>
      </w:pPr>
      <w:bookmarkStart w:id="34" w:name="_Toc277522794"/>
      <w:r w:rsidRPr="00A85F87">
        <w:rPr>
          <w:rFonts w:ascii="Times New Roman" w:hAnsi="Times New Roman" w:cs="Times New Roman"/>
          <w:sz w:val="24"/>
          <w:szCs w:val="24"/>
        </w:rPr>
        <w:t>Stakeholders</w:t>
      </w:r>
      <w:bookmarkEnd w:id="34"/>
    </w:p>
    <w:p w:rsidR="00E64BFD" w:rsidRPr="00A85F87" w:rsidRDefault="00E64BFD" w:rsidP="00B5463E">
      <w:pPr>
        <w:pStyle w:val="ListParagraph"/>
        <w:numPr>
          <w:ilvl w:val="0"/>
          <w:numId w:val="18"/>
          <w:numberingChange w:id="35" w:author="Alok Bhatia" w:date="2010-11-15T12:25:00Z" w:original=""/>
        </w:numPr>
        <w:jc w:val="both"/>
        <w:rPr>
          <w:rFonts w:ascii="Times New Roman" w:hAnsi="Times New Roman" w:cs="Times New Roman"/>
          <w:sz w:val="24"/>
          <w:szCs w:val="24"/>
        </w:rPr>
      </w:pPr>
      <w:r w:rsidRPr="00A85F87">
        <w:rPr>
          <w:rFonts w:ascii="Times New Roman" w:hAnsi="Times New Roman" w:cs="Times New Roman"/>
          <w:sz w:val="24"/>
          <w:szCs w:val="24"/>
        </w:rPr>
        <w:t>Clients(Business organizations)</w:t>
      </w:r>
    </w:p>
    <w:p w:rsidR="00E64BFD" w:rsidRPr="00A85F87" w:rsidRDefault="00E64BFD" w:rsidP="00B5463E">
      <w:pPr>
        <w:pStyle w:val="ListParagraph"/>
        <w:numPr>
          <w:ilvl w:val="0"/>
          <w:numId w:val="18"/>
          <w:numberingChange w:id="36" w:author="Alok Bhatia" w:date="2010-11-15T12:25:00Z" w:original=""/>
        </w:numPr>
        <w:jc w:val="both"/>
        <w:rPr>
          <w:rFonts w:ascii="Times New Roman" w:hAnsi="Times New Roman" w:cs="Times New Roman"/>
          <w:sz w:val="24"/>
          <w:szCs w:val="24"/>
        </w:rPr>
      </w:pPr>
      <w:r w:rsidRPr="00A85F87">
        <w:rPr>
          <w:rFonts w:ascii="Times New Roman" w:hAnsi="Times New Roman" w:cs="Times New Roman"/>
          <w:sz w:val="24"/>
          <w:szCs w:val="24"/>
        </w:rPr>
        <w:t>IT support team</w:t>
      </w:r>
    </w:p>
    <w:p w:rsidR="00E64BFD" w:rsidRPr="00A85F87" w:rsidRDefault="00E64BFD" w:rsidP="00B5463E">
      <w:pPr>
        <w:pStyle w:val="ListParagraph"/>
        <w:numPr>
          <w:ilvl w:val="0"/>
          <w:numId w:val="18"/>
          <w:numberingChange w:id="37" w:author="Alok Bhatia" w:date="2010-11-15T12:25:00Z" w:original=""/>
        </w:numPr>
        <w:jc w:val="both"/>
        <w:rPr>
          <w:rFonts w:ascii="Times New Roman" w:hAnsi="Times New Roman" w:cs="Times New Roman"/>
          <w:sz w:val="24"/>
          <w:szCs w:val="24"/>
        </w:rPr>
      </w:pPr>
      <w:r w:rsidRPr="00A85F87">
        <w:rPr>
          <w:rFonts w:ascii="Times New Roman" w:hAnsi="Times New Roman" w:cs="Times New Roman"/>
          <w:sz w:val="24"/>
          <w:szCs w:val="24"/>
        </w:rPr>
        <w:t>Finance Department</w:t>
      </w:r>
    </w:p>
    <w:p w:rsidR="00E64BFD" w:rsidRPr="00A85F87" w:rsidRDefault="00E64BFD" w:rsidP="00B5463E">
      <w:pPr>
        <w:pStyle w:val="ListParagraph"/>
        <w:numPr>
          <w:ilvl w:val="0"/>
          <w:numId w:val="18"/>
          <w:numberingChange w:id="38" w:author="Alok Bhatia" w:date="2010-11-15T12:25:00Z" w:original=""/>
        </w:numPr>
        <w:jc w:val="both"/>
        <w:rPr>
          <w:rFonts w:ascii="Times New Roman" w:hAnsi="Times New Roman" w:cs="Times New Roman"/>
          <w:sz w:val="24"/>
          <w:szCs w:val="24"/>
        </w:rPr>
      </w:pPr>
      <w:r w:rsidRPr="00A85F87">
        <w:rPr>
          <w:rFonts w:ascii="Times New Roman" w:hAnsi="Times New Roman" w:cs="Times New Roman"/>
          <w:sz w:val="24"/>
          <w:szCs w:val="24"/>
        </w:rPr>
        <w:t>Legal Department</w:t>
      </w:r>
    </w:p>
    <w:p w:rsidR="00E64BFD" w:rsidRPr="00A85F87" w:rsidRDefault="00E64BFD" w:rsidP="00B5463E">
      <w:pPr>
        <w:pStyle w:val="ListParagraph"/>
        <w:numPr>
          <w:ilvl w:val="0"/>
          <w:numId w:val="18"/>
          <w:numberingChange w:id="39" w:author="Alok Bhatia" w:date="2010-11-15T12:25:00Z" w:original=""/>
        </w:numPr>
        <w:jc w:val="both"/>
        <w:rPr>
          <w:rFonts w:ascii="Times New Roman" w:hAnsi="Times New Roman" w:cs="Times New Roman"/>
          <w:sz w:val="24"/>
          <w:szCs w:val="24"/>
        </w:rPr>
      </w:pPr>
      <w:r w:rsidRPr="00A85F87">
        <w:rPr>
          <w:rFonts w:ascii="Times New Roman" w:hAnsi="Times New Roman" w:cs="Times New Roman"/>
          <w:sz w:val="24"/>
          <w:szCs w:val="24"/>
        </w:rPr>
        <w:t>International Operations Management Department</w:t>
      </w:r>
    </w:p>
    <w:p w:rsidR="00E64BFD" w:rsidRPr="00A85F87" w:rsidRDefault="00E64BFD" w:rsidP="0003660D">
      <w:pPr>
        <w:pStyle w:val="Heading2"/>
        <w:spacing w:before="0"/>
        <w:jc w:val="both"/>
        <w:rPr>
          <w:rFonts w:ascii="Times New Roman" w:hAnsi="Times New Roman" w:cs="Times New Roman"/>
          <w:sz w:val="24"/>
          <w:szCs w:val="24"/>
        </w:rPr>
      </w:pPr>
      <w:bookmarkStart w:id="40" w:name="_Toc277522795"/>
      <w:r w:rsidRPr="00A85F87">
        <w:rPr>
          <w:rFonts w:ascii="Times New Roman" w:hAnsi="Times New Roman" w:cs="Times New Roman"/>
          <w:sz w:val="24"/>
          <w:szCs w:val="24"/>
        </w:rPr>
        <w:t>Client Benefits</w:t>
      </w:r>
      <w:bookmarkEnd w:id="40"/>
    </w:p>
    <w:p w:rsidR="00E64BFD" w:rsidRPr="00A85F87" w:rsidRDefault="00E64BFD" w:rsidP="0003660D">
      <w:pPr>
        <w:pStyle w:val="ListParagraph"/>
        <w:numPr>
          <w:ilvl w:val="0"/>
          <w:numId w:val="17"/>
          <w:numberingChange w:id="41"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Ability to send wire request</w:t>
      </w:r>
      <w:r>
        <w:rPr>
          <w:rFonts w:ascii="Times New Roman" w:hAnsi="Times New Roman" w:cs="Times New Roman"/>
          <w:sz w:val="24"/>
          <w:szCs w:val="24"/>
        </w:rPr>
        <w:t>s</w:t>
      </w:r>
      <w:r w:rsidRPr="00A85F87">
        <w:rPr>
          <w:rFonts w:ascii="Times New Roman" w:hAnsi="Times New Roman" w:cs="Times New Roman"/>
          <w:sz w:val="24"/>
          <w:szCs w:val="24"/>
        </w:rPr>
        <w:t xml:space="preserve"> from anywhere client has internet access.</w:t>
      </w:r>
    </w:p>
    <w:p w:rsidR="00E64BFD" w:rsidRPr="00A85F87" w:rsidRDefault="00E64BFD" w:rsidP="0003660D">
      <w:pPr>
        <w:pStyle w:val="ListParagraph"/>
        <w:numPr>
          <w:ilvl w:val="0"/>
          <w:numId w:val="17"/>
          <w:numberingChange w:id="42"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 xml:space="preserve">Ability to </w:t>
      </w:r>
      <w:r w:rsidRPr="00A85F87">
        <w:rPr>
          <w:rFonts w:ascii="Times New Roman" w:hAnsi="Times New Roman" w:cs="Times New Roman"/>
          <w:i/>
          <w:iCs/>
          <w:sz w:val="24"/>
          <w:szCs w:val="24"/>
        </w:rPr>
        <w:t>lock in exchange rates</w:t>
      </w:r>
      <w:r w:rsidRPr="00A85F87">
        <w:rPr>
          <w:rFonts w:ascii="Times New Roman" w:hAnsi="Times New Roman" w:cs="Times New Roman"/>
          <w:sz w:val="24"/>
          <w:szCs w:val="24"/>
        </w:rPr>
        <w:t xml:space="preserve"> — on the day a foreign payment is made, the client knows the exact cost in U.S. dollars, and is protected against losses from fluctuating rates. </w:t>
      </w:r>
    </w:p>
    <w:p w:rsidR="00E64BFD" w:rsidRPr="00A85F87" w:rsidRDefault="00E64BFD" w:rsidP="00B5463E">
      <w:pPr>
        <w:pStyle w:val="ListParagraph"/>
        <w:numPr>
          <w:ilvl w:val="0"/>
          <w:numId w:val="5"/>
          <w:numberingChange w:id="43"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Ability to send international wire transfers in foreign currency for greater control and payment accuracy.</w:t>
      </w:r>
    </w:p>
    <w:p w:rsidR="00E64BFD" w:rsidRPr="00A85F87" w:rsidRDefault="00E64BFD" w:rsidP="00B5463E">
      <w:pPr>
        <w:pStyle w:val="ListParagraph"/>
        <w:numPr>
          <w:ilvl w:val="0"/>
          <w:numId w:val="5"/>
          <w:numberingChange w:id="44"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Ability to save details of frequent payee for fast and easy wire transfer.</w:t>
      </w:r>
    </w:p>
    <w:p w:rsidR="00E64BFD" w:rsidRPr="00A85F87" w:rsidRDefault="00E64BFD" w:rsidP="00B5463E">
      <w:pPr>
        <w:pStyle w:val="ListParagraph"/>
        <w:spacing w:before="100" w:beforeAutospacing="1" w:after="100" w:afterAutospacing="1"/>
        <w:jc w:val="both"/>
        <w:rPr>
          <w:rFonts w:ascii="Times New Roman" w:hAnsi="Times New Roman" w:cs="Times New Roman"/>
          <w:sz w:val="24"/>
          <w:szCs w:val="24"/>
        </w:rPr>
      </w:pPr>
    </w:p>
    <w:p w:rsidR="00E64BFD" w:rsidRPr="00A85F87" w:rsidRDefault="00E64BFD" w:rsidP="0003660D">
      <w:pPr>
        <w:pStyle w:val="Heading2"/>
        <w:spacing w:before="0"/>
        <w:jc w:val="both"/>
        <w:rPr>
          <w:rFonts w:ascii="Times New Roman" w:hAnsi="Times New Roman" w:cs="Times New Roman"/>
          <w:sz w:val="24"/>
          <w:szCs w:val="24"/>
        </w:rPr>
      </w:pPr>
      <w:bookmarkStart w:id="45" w:name="_Toc277522796"/>
      <w:r w:rsidRPr="00A85F87">
        <w:rPr>
          <w:rFonts w:ascii="Times New Roman" w:hAnsi="Times New Roman" w:cs="Times New Roman"/>
          <w:sz w:val="24"/>
          <w:szCs w:val="24"/>
        </w:rPr>
        <w:t>Successful Completion Criteria</w:t>
      </w:r>
      <w:bookmarkEnd w:id="45"/>
    </w:p>
    <w:p w:rsidR="00E64BFD" w:rsidRPr="00A85F87" w:rsidRDefault="00E64BFD" w:rsidP="0003660D">
      <w:pPr>
        <w:numPr>
          <w:ilvl w:val="0"/>
          <w:numId w:val="1"/>
          <w:numberingChange w:id="46"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Foreign Exchange Option added to CEO portal for client’s easy access.</w:t>
      </w:r>
    </w:p>
    <w:p w:rsidR="00E64BFD" w:rsidRPr="00A85F87" w:rsidRDefault="00E64BFD" w:rsidP="00B5463E">
      <w:pPr>
        <w:numPr>
          <w:ilvl w:val="0"/>
          <w:numId w:val="1"/>
          <w:numberingChange w:id="47"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Our system reflects the most recent currency value to avoid any conflicts.</w:t>
      </w:r>
    </w:p>
    <w:p w:rsidR="00E64BFD" w:rsidRPr="00A85F87" w:rsidRDefault="00E64BFD" w:rsidP="00B5463E">
      <w:pPr>
        <w:numPr>
          <w:ilvl w:val="0"/>
          <w:numId w:val="1"/>
          <w:numberingChange w:id="48"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 xml:space="preserve">Timely and secure payments — International payments should be sent to the designated foreign bank within 2 business days; the U.S. equivalent is deducted from the client's account on the day the request is made and the currency payment is sent to the designated foreign bank. </w:t>
      </w:r>
    </w:p>
    <w:p w:rsidR="00E64BFD" w:rsidRPr="00A85F87" w:rsidRDefault="00E64BFD" w:rsidP="00B5463E">
      <w:pPr>
        <w:numPr>
          <w:ilvl w:val="0"/>
          <w:numId w:val="1"/>
          <w:numberingChange w:id="49"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Clients are able to lock in exchange rates successfully.</w:t>
      </w:r>
    </w:p>
    <w:p w:rsidR="00E64BFD" w:rsidRPr="00A85F87" w:rsidRDefault="00E64BFD" w:rsidP="00B5463E">
      <w:pPr>
        <w:numPr>
          <w:ilvl w:val="0"/>
          <w:numId w:val="1"/>
          <w:numberingChange w:id="50"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Our system keeps track of the contracts (</w:t>
      </w:r>
      <w:r w:rsidRPr="00A85F87">
        <w:rPr>
          <w:rFonts w:ascii="Times New Roman" w:hAnsi="Times New Roman" w:cs="Times New Roman"/>
          <w:i/>
          <w:iCs/>
          <w:sz w:val="24"/>
          <w:szCs w:val="24"/>
        </w:rPr>
        <w:t>Spot contracts, Forward contracts, Forward window contracts and Currency Call/Currency Put</w:t>
      </w:r>
      <w:r w:rsidRPr="00A85F87">
        <w:rPr>
          <w:rFonts w:ascii="Times New Roman" w:hAnsi="Times New Roman" w:cs="Times New Roman"/>
          <w:sz w:val="24"/>
          <w:szCs w:val="24"/>
        </w:rPr>
        <w:t>) associated with each user account.</w:t>
      </w:r>
    </w:p>
    <w:p w:rsidR="00E64BFD" w:rsidRPr="00A85F87" w:rsidRDefault="00E64BFD" w:rsidP="00B5463E">
      <w:pPr>
        <w:numPr>
          <w:ilvl w:val="0"/>
          <w:numId w:val="1"/>
          <w:numberingChange w:id="51"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Clients are able to retrieve historical or maturing transaction data using a wide variety of customized reports.</w:t>
      </w:r>
    </w:p>
    <w:p w:rsidR="00E64BFD" w:rsidRPr="00A85F87" w:rsidRDefault="00E64BFD" w:rsidP="0093117F">
      <w:pPr>
        <w:pStyle w:val="Heading1"/>
        <w:jc w:val="center"/>
        <w:rPr>
          <w:rFonts w:ascii="Times New Roman" w:hAnsi="Times New Roman" w:cs="Times New Roman"/>
          <w:sz w:val="24"/>
          <w:szCs w:val="24"/>
        </w:rPr>
      </w:pPr>
      <w:bookmarkStart w:id="52" w:name="_Toc277522797"/>
      <w:r w:rsidRPr="00A85F87">
        <w:rPr>
          <w:rFonts w:ascii="Times New Roman" w:hAnsi="Times New Roman" w:cs="Times New Roman"/>
          <w:sz w:val="24"/>
          <w:szCs w:val="24"/>
        </w:rPr>
        <w:t>Major Project Components</w:t>
      </w:r>
      <w:bookmarkEnd w:id="52"/>
    </w:p>
    <w:p w:rsidR="00E64BFD" w:rsidRPr="00A85F87" w:rsidRDefault="00E64BFD" w:rsidP="00B5463E">
      <w:pPr>
        <w:pStyle w:val="Heading2"/>
        <w:jc w:val="both"/>
        <w:rPr>
          <w:rFonts w:ascii="Times New Roman" w:hAnsi="Times New Roman" w:cs="Times New Roman"/>
          <w:sz w:val="24"/>
          <w:szCs w:val="24"/>
        </w:rPr>
      </w:pPr>
      <w:bookmarkStart w:id="53" w:name="_Toc277522798"/>
      <w:r w:rsidRPr="00A85F87">
        <w:rPr>
          <w:rFonts w:ascii="Times New Roman" w:hAnsi="Times New Roman" w:cs="Times New Roman"/>
          <w:sz w:val="24"/>
          <w:szCs w:val="24"/>
        </w:rPr>
        <w:t>Accurate Foreign exchange transactions</w:t>
      </w:r>
      <w:bookmarkEnd w:id="53"/>
    </w:p>
    <w:p w:rsidR="00E64BFD" w:rsidRPr="00A85F87" w:rsidRDefault="00E64BFD" w:rsidP="00B5463E">
      <w:pPr>
        <w:jc w:val="both"/>
        <w:rPr>
          <w:rFonts w:ascii="Times New Roman" w:hAnsi="Times New Roman" w:cs="Times New Roman"/>
          <w:color w:val="000000"/>
          <w:sz w:val="24"/>
          <w:szCs w:val="24"/>
        </w:rPr>
      </w:pPr>
      <w:r w:rsidRPr="00A85F87">
        <w:rPr>
          <w:rFonts w:ascii="Times New Roman" w:hAnsi="Times New Roman" w:cs="Times New Roman"/>
          <w:color w:val="000000"/>
          <w:sz w:val="24"/>
          <w:szCs w:val="24"/>
        </w:rPr>
        <w:t>Our system should be efficient enough to handle Foreign exchange transactions in timely manner.</w:t>
      </w:r>
      <w:r w:rsidRPr="00A85F87">
        <w:rPr>
          <w:rFonts w:ascii="Times New Roman" w:hAnsi="Times New Roman" w:cs="Times New Roman"/>
          <w:color w:val="292526"/>
          <w:sz w:val="24"/>
          <w:szCs w:val="24"/>
        </w:rPr>
        <w:t xml:space="preserve"> </w:t>
      </w:r>
      <w:r w:rsidRPr="00A85F87">
        <w:rPr>
          <w:rFonts w:ascii="Times New Roman" w:hAnsi="Times New Roman" w:cs="Times New Roman"/>
          <w:color w:val="000000"/>
          <w:sz w:val="24"/>
          <w:szCs w:val="24"/>
        </w:rPr>
        <w:t>The system will provide built-in error-checking and dual verification features. A message will appear on client’s screen if a transaction cannot be processed, and settlement instructions can be set to require dual authorization.</w:t>
      </w:r>
    </w:p>
    <w:p w:rsidR="00E64BFD" w:rsidRPr="00A85F87" w:rsidRDefault="00E64BFD" w:rsidP="00B5463E">
      <w:pPr>
        <w:pStyle w:val="Heading2"/>
        <w:jc w:val="both"/>
        <w:rPr>
          <w:rFonts w:ascii="Times New Roman" w:hAnsi="Times New Roman" w:cs="Times New Roman"/>
          <w:color w:val="auto"/>
          <w:sz w:val="24"/>
          <w:szCs w:val="24"/>
        </w:rPr>
      </w:pPr>
      <w:bookmarkStart w:id="54" w:name="_Toc277522799"/>
      <w:r w:rsidRPr="00A85F87">
        <w:rPr>
          <w:rFonts w:ascii="Times New Roman" w:hAnsi="Times New Roman" w:cs="Times New Roman"/>
          <w:sz w:val="24"/>
          <w:szCs w:val="24"/>
        </w:rPr>
        <w:t>Security and Authentication</w:t>
      </w:r>
      <w:bookmarkEnd w:id="54"/>
    </w:p>
    <w:p w:rsidR="00E64BFD" w:rsidRDefault="00E64BFD" w:rsidP="00B5463E">
      <w:pPr>
        <w:autoSpaceDE w:val="0"/>
        <w:autoSpaceDN w:val="0"/>
        <w:adjustRightInd w:val="0"/>
        <w:spacing w:after="0"/>
        <w:jc w:val="both"/>
        <w:rPr>
          <w:ins w:id="55" w:author="Alok Bhatia" w:date="2010-11-15T12:35:00Z"/>
          <w:rFonts w:ascii="Times New Roman" w:hAnsi="Times New Roman" w:cs="Times New Roman"/>
          <w:color w:val="292526"/>
          <w:sz w:val="24"/>
          <w:szCs w:val="24"/>
        </w:rPr>
      </w:pPr>
      <w:r w:rsidRPr="00A85F87">
        <w:rPr>
          <w:rFonts w:ascii="Times New Roman" w:hAnsi="Times New Roman" w:cs="Times New Roman"/>
          <w:color w:val="292526"/>
          <w:sz w:val="24"/>
          <w:szCs w:val="24"/>
        </w:rPr>
        <w:t>As a leader in electronic banking, JPMorgan Chase has several years of experience with Internet transactions. So it’s our responsibility to maintain the client’s confidence in Foreign Exchange Online as well. Our system will aim to take advantage of the highest level of commercially acceptable security available: 128-bit encryption. Our system requires three-factor authentication—company ID, user ID and password—in addition to a token card to initiate the transaction.</w:t>
      </w:r>
    </w:p>
    <w:p w:rsidR="00E64BFD" w:rsidRDefault="00E64BFD" w:rsidP="00B5463E">
      <w:pPr>
        <w:numPr>
          <w:ins w:id="56" w:author="Alok Bhatia" w:date="2010-11-15T12:35:00Z"/>
        </w:numPr>
        <w:autoSpaceDE w:val="0"/>
        <w:autoSpaceDN w:val="0"/>
        <w:adjustRightInd w:val="0"/>
        <w:spacing w:after="0"/>
        <w:jc w:val="both"/>
        <w:rPr>
          <w:ins w:id="57" w:author="Alok Bhatia" w:date="2010-11-15T12:35:00Z"/>
          <w:rFonts w:ascii="Times New Roman" w:hAnsi="Times New Roman" w:cs="Times New Roman"/>
          <w:color w:val="292526"/>
          <w:sz w:val="24"/>
          <w:szCs w:val="24"/>
        </w:rPr>
      </w:pPr>
    </w:p>
    <w:p w:rsidR="00E64BFD" w:rsidRDefault="00E64BFD" w:rsidP="00B5463E">
      <w:pPr>
        <w:numPr>
          <w:ins w:id="58" w:author="Alok Bhatia" w:date="2010-11-15T12:35:00Z"/>
        </w:numPr>
        <w:autoSpaceDE w:val="0"/>
        <w:autoSpaceDN w:val="0"/>
        <w:adjustRightInd w:val="0"/>
        <w:spacing w:after="0"/>
        <w:jc w:val="both"/>
        <w:rPr>
          <w:ins w:id="59" w:author="Alok Bhatia" w:date="2010-11-15T12:36:00Z"/>
          <w:rFonts w:ascii="Times New Roman" w:hAnsi="Times New Roman" w:cs="Times New Roman"/>
          <w:color w:val="292526"/>
          <w:sz w:val="24"/>
          <w:szCs w:val="24"/>
        </w:rPr>
      </w:pPr>
      <w:ins w:id="60" w:author="Alok Bhatia" w:date="2010-11-15T12:35:00Z">
        <w:r>
          <w:rPr>
            <w:rFonts w:ascii="Times New Roman" w:hAnsi="Times New Roman" w:cs="Times New Roman"/>
            <w:color w:val="292526"/>
            <w:sz w:val="24"/>
            <w:szCs w:val="24"/>
          </w:rPr>
          <w:t xml:space="preserve">It would have sufficed to say that this project is extremely risky and therefore security is going to be of paramount concern (rather than delving into details of 128 bit encrypting, three factor id, etc..  These specific security </w:t>
        </w:r>
      </w:ins>
      <w:ins w:id="61" w:author="Alok Bhatia" w:date="2010-11-15T12:36:00Z">
        <w:r>
          <w:rPr>
            <w:rFonts w:ascii="Times New Roman" w:hAnsi="Times New Roman" w:cs="Times New Roman"/>
            <w:color w:val="292526"/>
            <w:sz w:val="24"/>
            <w:szCs w:val="24"/>
          </w:rPr>
          <w:t xml:space="preserve">features are more appropriate in documents that follow the project charter).  </w:t>
        </w:r>
      </w:ins>
    </w:p>
    <w:p w:rsidR="00E64BFD" w:rsidRPr="00A85F87" w:rsidRDefault="00E64BFD" w:rsidP="00B5463E">
      <w:pPr>
        <w:numPr>
          <w:ins w:id="62" w:author="Alok Bhatia" w:date="2010-11-15T12:35:00Z"/>
        </w:numPr>
        <w:autoSpaceDE w:val="0"/>
        <w:autoSpaceDN w:val="0"/>
        <w:adjustRightInd w:val="0"/>
        <w:spacing w:after="0"/>
        <w:jc w:val="both"/>
        <w:rPr>
          <w:rFonts w:ascii="Times New Roman" w:hAnsi="Times New Roman" w:cs="Times New Roman"/>
          <w:color w:val="292526"/>
          <w:sz w:val="24"/>
          <w:szCs w:val="24"/>
        </w:rPr>
      </w:pPr>
    </w:p>
    <w:p w:rsidR="00E64BFD" w:rsidRPr="00A85F87" w:rsidRDefault="00E64BFD" w:rsidP="00B5463E">
      <w:pPr>
        <w:autoSpaceDE w:val="0"/>
        <w:autoSpaceDN w:val="0"/>
        <w:adjustRightInd w:val="0"/>
        <w:spacing w:after="0"/>
        <w:jc w:val="both"/>
        <w:rPr>
          <w:rFonts w:ascii="Times New Roman" w:hAnsi="Times New Roman" w:cs="Times New Roman"/>
          <w:sz w:val="24"/>
          <w:szCs w:val="24"/>
        </w:rPr>
      </w:pPr>
      <w:r w:rsidRPr="00A85F87">
        <w:rPr>
          <w:rFonts w:ascii="Times New Roman" w:hAnsi="Times New Roman" w:cs="Times New Roman"/>
          <w:sz w:val="24"/>
          <w:szCs w:val="24"/>
        </w:rPr>
        <w:t>An authentication token card is a handheld card that generates a unique password each time client logs in to Foreign Exchange Online. More secure than traditional IDs and passwords, a token card provides greater assurance that transactions are being performed only by authorized staff at client’s end.</w:t>
      </w:r>
    </w:p>
    <w:p w:rsidR="00E64BFD" w:rsidRPr="00A85F87" w:rsidRDefault="00E64BFD" w:rsidP="0003660D">
      <w:pPr>
        <w:pStyle w:val="Heading1"/>
        <w:jc w:val="center"/>
        <w:rPr>
          <w:sz w:val="24"/>
          <w:szCs w:val="24"/>
        </w:rPr>
      </w:pPr>
      <w:bookmarkStart w:id="63" w:name="_Toc277522800"/>
      <w:r w:rsidRPr="00A85F87">
        <w:rPr>
          <w:sz w:val="24"/>
          <w:szCs w:val="24"/>
        </w:rPr>
        <w:t>Project Scope</w:t>
      </w:r>
      <w:bookmarkEnd w:id="63"/>
    </w:p>
    <w:p w:rsidR="00E64BFD" w:rsidRPr="00A85F87" w:rsidRDefault="00E64BFD" w:rsidP="00A85F87">
      <w:pPr>
        <w:pStyle w:val="Heading2"/>
        <w:rPr>
          <w:rFonts w:ascii="Times New Roman" w:hAnsi="Times New Roman" w:cs="Times New Roman"/>
          <w:sz w:val="24"/>
          <w:szCs w:val="24"/>
        </w:rPr>
      </w:pPr>
      <w:bookmarkStart w:id="64" w:name="_Toc277522801"/>
      <w:r w:rsidRPr="00A85F87">
        <w:rPr>
          <w:rFonts w:ascii="Times New Roman" w:hAnsi="Times New Roman" w:cs="Times New Roman"/>
          <w:sz w:val="24"/>
          <w:szCs w:val="24"/>
        </w:rPr>
        <w:t>In Scope</w:t>
      </w:r>
      <w:bookmarkEnd w:id="64"/>
    </w:p>
    <w:p w:rsidR="00E64BFD" w:rsidRPr="00A85F87" w:rsidRDefault="00E64BFD" w:rsidP="0003660D">
      <w:pPr>
        <w:pStyle w:val="ListParagraph"/>
        <w:numPr>
          <w:ilvl w:val="0"/>
          <w:numId w:val="11"/>
          <w:numberingChange w:id="65"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CEO Portal to provide option for FEx.</w:t>
      </w:r>
    </w:p>
    <w:p w:rsidR="00E64BFD" w:rsidRPr="00A85F87" w:rsidRDefault="00E64BFD" w:rsidP="0003660D">
      <w:pPr>
        <w:pStyle w:val="ListParagraph"/>
        <w:numPr>
          <w:ilvl w:val="0"/>
          <w:numId w:val="11"/>
          <w:numberingChange w:id="66"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Apply fee and surcharges for FEx.</w:t>
      </w:r>
    </w:p>
    <w:p w:rsidR="00E64BFD" w:rsidRPr="00A85F87" w:rsidRDefault="00E64BFD" w:rsidP="00B5463E">
      <w:pPr>
        <w:pStyle w:val="ListParagraph"/>
        <w:numPr>
          <w:ilvl w:val="0"/>
          <w:numId w:val="11"/>
          <w:numberingChange w:id="67"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Provide secure transactions using 3-factor authentication-Company ID, User-ID and password.</w:t>
      </w:r>
    </w:p>
    <w:p w:rsidR="00E64BFD" w:rsidRPr="00A85F87" w:rsidRDefault="00E64BFD" w:rsidP="00B5463E">
      <w:pPr>
        <w:pStyle w:val="ListParagraph"/>
        <w:numPr>
          <w:ilvl w:val="0"/>
          <w:numId w:val="11"/>
          <w:numberingChange w:id="68"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Update databases with current foreign currency values.</w:t>
      </w:r>
    </w:p>
    <w:p w:rsidR="00E64BFD" w:rsidRPr="00A85F87" w:rsidRDefault="00E64BFD" w:rsidP="00B5463E">
      <w:pPr>
        <w:pStyle w:val="ListParagraph"/>
        <w:numPr>
          <w:ilvl w:val="0"/>
          <w:numId w:val="11"/>
          <w:numberingChange w:id="69"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Associate the contracted price of the currency with each Client account.</w:t>
      </w:r>
    </w:p>
    <w:p w:rsidR="00E64BFD" w:rsidRPr="00A85F87" w:rsidRDefault="00E64BFD" w:rsidP="00B5463E">
      <w:pPr>
        <w:pStyle w:val="ListParagraph"/>
        <w:numPr>
          <w:ilvl w:val="0"/>
          <w:numId w:val="11"/>
          <w:numberingChange w:id="70"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Report generation to retrieve historical or maturing transaction data.</w:t>
      </w:r>
    </w:p>
    <w:p w:rsidR="00E64BFD" w:rsidRPr="00A85F87" w:rsidRDefault="00E64BFD" w:rsidP="0003660D">
      <w:pPr>
        <w:pStyle w:val="Heading2"/>
        <w:spacing w:before="0"/>
        <w:jc w:val="both"/>
        <w:rPr>
          <w:rFonts w:ascii="Times New Roman" w:hAnsi="Times New Roman" w:cs="Times New Roman"/>
          <w:sz w:val="24"/>
          <w:szCs w:val="24"/>
        </w:rPr>
      </w:pPr>
      <w:bookmarkStart w:id="71" w:name="_Toc277522802"/>
      <w:r w:rsidRPr="00A85F87">
        <w:rPr>
          <w:rFonts w:ascii="Times New Roman" w:hAnsi="Times New Roman" w:cs="Times New Roman"/>
          <w:sz w:val="24"/>
          <w:szCs w:val="24"/>
        </w:rPr>
        <w:t>Out of Scope</w:t>
      </w:r>
      <w:bookmarkEnd w:id="71"/>
    </w:p>
    <w:p w:rsidR="00E64BFD" w:rsidRPr="00A85F87" w:rsidRDefault="00E64BFD" w:rsidP="0003660D">
      <w:pPr>
        <w:pStyle w:val="ListParagraph"/>
        <w:numPr>
          <w:ilvl w:val="0"/>
          <w:numId w:val="8"/>
          <w:numberingChange w:id="72" w:author="Alok Bhatia" w:date="2010-11-15T12:25:00Z" w:original=""/>
        </w:numPr>
        <w:spacing w:after="0"/>
        <w:jc w:val="both"/>
        <w:rPr>
          <w:rFonts w:ascii="Times New Roman" w:hAnsi="Times New Roman" w:cs="Times New Roman"/>
          <w:sz w:val="24"/>
          <w:szCs w:val="24"/>
        </w:rPr>
      </w:pPr>
      <w:r w:rsidRPr="00A85F87">
        <w:rPr>
          <w:rFonts w:ascii="Times New Roman" w:hAnsi="Times New Roman" w:cs="Times New Roman"/>
          <w:sz w:val="24"/>
          <w:szCs w:val="24"/>
        </w:rPr>
        <w:t>Update or Creation of multi-currency account.</w:t>
      </w:r>
    </w:p>
    <w:p w:rsidR="00E64BFD" w:rsidRPr="00A85F87" w:rsidRDefault="00E64BFD" w:rsidP="00B5463E">
      <w:pPr>
        <w:pStyle w:val="ListParagraph"/>
        <w:numPr>
          <w:ilvl w:val="0"/>
          <w:numId w:val="8"/>
          <w:numberingChange w:id="73"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Ability to sell and/or buy Foreign Currency notes.</w:t>
      </w:r>
    </w:p>
    <w:p w:rsidR="00E64BFD" w:rsidRPr="00A85F87" w:rsidRDefault="00E64BFD" w:rsidP="00B5463E">
      <w:pPr>
        <w:pStyle w:val="ListParagraph"/>
        <w:numPr>
          <w:ilvl w:val="0"/>
          <w:numId w:val="8"/>
          <w:numberingChange w:id="74"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Send updates to clients about the currency rates through email.</w:t>
      </w:r>
    </w:p>
    <w:p w:rsidR="00E64BFD" w:rsidRPr="00A85F87" w:rsidRDefault="00E64BFD" w:rsidP="00B5463E">
      <w:pPr>
        <w:pStyle w:val="ListParagraph"/>
        <w:numPr>
          <w:ilvl w:val="0"/>
          <w:numId w:val="8"/>
          <w:numberingChange w:id="75"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FEx by phone.</w:t>
      </w:r>
    </w:p>
    <w:p w:rsidR="00E64BFD" w:rsidRPr="00A85F87" w:rsidRDefault="00E64BFD" w:rsidP="00B5463E">
      <w:pPr>
        <w:pStyle w:val="ListParagraph"/>
        <w:numPr>
          <w:ilvl w:val="0"/>
          <w:numId w:val="8"/>
          <w:numberingChange w:id="76"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Issue Letter of Credit.</w:t>
      </w:r>
    </w:p>
    <w:p w:rsidR="00E64BFD" w:rsidRPr="00A85F87" w:rsidRDefault="00E64BFD" w:rsidP="0003660D">
      <w:pPr>
        <w:pStyle w:val="Heading2"/>
        <w:jc w:val="both"/>
        <w:rPr>
          <w:rFonts w:ascii="Times New Roman" w:hAnsi="Times New Roman" w:cs="Times New Roman"/>
          <w:sz w:val="24"/>
          <w:szCs w:val="24"/>
        </w:rPr>
      </w:pPr>
      <w:bookmarkStart w:id="77" w:name="_Toc277522803"/>
      <w:r w:rsidRPr="00A85F87">
        <w:rPr>
          <w:rFonts w:ascii="Times New Roman" w:hAnsi="Times New Roman" w:cs="Times New Roman"/>
          <w:sz w:val="24"/>
          <w:szCs w:val="24"/>
        </w:rPr>
        <w:t>Project Deliverables</w:t>
      </w:r>
      <w:bookmarkEnd w:id="77"/>
    </w:p>
    <w:p w:rsidR="00E64BFD" w:rsidRPr="00A85F87" w:rsidRDefault="00E64BFD" w:rsidP="0003660D">
      <w:pPr>
        <w:pStyle w:val="ListParagraph"/>
        <w:numPr>
          <w:ilvl w:val="0"/>
          <w:numId w:val="22"/>
          <w:numberingChange w:id="78" w:author="Alok Bhatia" w:date="2010-11-15T12:25:00Z" w:original=""/>
        </w:numPr>
        <w:rPr>
          <w:rFonts w:ascii="Times New Roman" w:hAnsi="Times New Roman" w:cs="Times New Roman"/>
          <w:sz w:val="24"/>
          <w:szCs w:val="24"/>
        </w:rPr>
      </w:pPr>
      <w:r w:rsidRPr="00A85F87">
        <w:rPr>
          <w:rFonts w:ascii="Times New Roman" w:hAnsi="Times New Roman" w:cs="Times New Roman"/>
          <w:sz w:val="24"/>
          <w:szCs w:val="24"/>
        </w:rPr>
        <w:t xml:space="preserve">Currency Conversion Documentation (Terms and conditions for all </w:t>
      </w:r>
      <w:r>
        <w:rPr>
          <w:rFonts w:ascii="Times New Roman" w:hAnsi="Times New Roman" w:cs="Times New Roman"/>
          <w:sz w:val="24"/>
          <w:szCs w:val="24"/>
        </w:rPr>
        <w:t>types of</w:t>
      </w:r>
      <w:r w:rsidRPr="00A85F87">
        <w:rPr>
          <w:rFonts w:ascii="Times New Roman" w:hAnsi="Times New Roman" w:cs="Times New Roman"/>
          <w:sz w:val="24"/>
          <w:szCs w:val="24"/>
        </w:rPr>
        <w:t xml:space="preserve"> contracts)</w:t>
      </w:r>
    </w:p>
    <w:p w:rsidR="00E64BFD" w:rsidRPr="00A85F87" w:rsidRDefault="00E64BFD" w:rsidP="00B5463E">
      <w:pPr>
        <w:pStyle w:val="ListParagraph"/>
        <w:numPr>
          <w:ilvl w:val="0"/>
          <w:numId w:val="12"/>
          <w:numberingChange w:id="79"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Tailoring of CEO to incorporate FEx</w:t>
      </w:r>
    </w:p>
    <w:p w:rsidR="00E64BFD" w:rsidRPr="00A85F87" w:rsidRDefault="00E64BFD" w:rsidP="00B5463E">
      <w:pPr>
        <w:pStyle w:val="ListParagraph"/>
        <w:numPr>
          <w:ilvl w:val="0"/>
          <w:numId w:val="12"/>
          <w:numberingChange w:id="80"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Implemented authentication check</w:t>
      </w:r>
    </w:p>
    <w:p w:rsidR="00E64BFD" w:rsidRPr="00A85F87" w:rsidRDefault="00E64BFD" w:rsidP="00B5463E">
      <w:pPr>
        <w:pStyle w:val="ListParagraph"/>
        <w:numPr>
          <w:ilvl w:val="0"/>
          <w:numId w:val="12"/>
          <w:numberingChange w:id="81"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Implemented Contract functionality for Spot contracts, Forward contracts, Forward window contracts and Currency Call/Currency Put.</w:t>
      </w:r>
    </w:p>
    <w:p w:rsidR="00E64BFD" w:rsidRPr="00A85F87" w:rsidRDefault="00E64BFD" w:rsidP="00B5463E">
      <w:pPr>
        <w:pStyle w:val="ListParagraph"/>
        <w:numPr>
          <w:ilvl w:val="0"/>
          <w:numId w:val="11"/>
          <w:numberingChange w:id="82" w:author="Alok Bhatia" w:date="2010-11-15T12:25:00Z" w:original=""/>
        </w:numPr>
        <w:spacing w:before="100" w:beforeAutospacing="1" w:after="100" w:afterAutospacing="1"/>
        <w:jc w:val="both"/>
        <w:rPr>
          <w:rFonts w:ascii="Times New Roman" w:hAnsi="Times New Roman" w:cs="Times New Roman"/>
          <w:sz w:val="24"/>
          <w:szCs w:val="24"/>
        </w:rPr>
      </w:pPr>
      <w:r w:rsidRPr="00A85F87">
        <w:rPr>
          <w:rFonts w:ascii="Times New Roman" w:hAnsi="Times New Roman" w:cs="Times New Roman"/>
          <w:sz w:val="24"/>
          <w:szCs w:val="24"/>
        </w:rPr>
        <w:t>Implemented Report generation for Clients to retrieve historical or maturing transaction data.</w:t>
      </w:r>
    </w:p>
    <w:p w:rsidR="00E64BFD" w:rsidRPr="00A85F87" w:rsidRDefault="00E64BFD" w:rsidP="00B5463E">
      <w:pPr>
        <w:pStyle w:val="Heading2"/>
        <w:jc w:val="both"/>
        <w:rPr>
          <w:rFonts w:ascii="Times New Roman" w:hAnsi="Times New Roman" w:cs="Times New Roman"/>
          <w:sz w:val="24"/>
          <w:szCs w:val="24"/>
        </w:rPr>
      </w:pPr>
    </w:p>
    <w:p w:rsidR="00E64BFD" w:rsidRPr="00A85F87" w:rsidRDefault="00E64BFD" w:rsidP="00B5463E">
      <w:pPr>
        <w:jc w:val="both"/>
        <w:rPr>
          <w:rFonts w:ascii="Times New Roman" w:hAnsi="Times New Roman" w:cs="Times New Roman"/>
          <w:sz w:val="24"/>
          <w:szCs w:val="24"/>
        </w:rPr>
      </w:pPr>
    </w:p>
    <w:p w:rsidR="00E64BFD" w:rsidRPr="00A85F87" w:rsidRDefault="00E64BFD" w:rsidP="0017643A">
      <w:pPr>
        <w:pStyle w:val="Heading2"/>
        <w:spacing w:before="0"/>
        <w:jc w:val="both"/>
        <w:rPr>
          <w:rFonts w:ascii="Times New Roman" w:hAnsi="Times New Roman" w:cs="Times New Roman"/>
          <w:sz w:val="24"/>
          <w:szCs w:val="24"/>
        </w:rPr>
      </w:pPr>
    </w:p>
    <w:p w:rsidR="00E64BFD" w:rsidRPr="00A85F87" w:rsidRDefault="00E64BFD" w:rsidP="0017643A">
      <w:pPr>
        <w:pStyle w:val="Heading2"/>
        <w:spacing w:before="0"/>
        <w:jc w:val="both"/>
        <w:rPr>
          <w:rFonts w:ascii="Times New Roman" w:hAnsi="Times New Roman" w:cs="Times New Roman"/>
          <w:sz w:val="24"/>
          <w:szCs w:val="24"/>
        </w:rPr>
      </w:pPr>
      <w:bookmarkStart w:id="83" w:name="_Toc277522804"/>
      <w:r w:rsidRPr="00A85F87">
        <w:rPr>
          <w:rFonts w:ascii="Times New Roman" w:hAnsi="Times New Roman" w:cs="Times New Roman"/>
          <w:sz w:val="24"/>
          <w:szCs w:val="24"/>
        </w:rPr>
        <w:t>Major High Level Milestones</w:t>
      </w:r>
      <w:bookmarkEnd w:id="8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220"/>
        <w:gridCol w:w="1890"/>
        <w:gridCol w:w="1890"/>
      </w:tblGrid>
      <w:tr w:rsidR="00E64BFD" w:rsidRPr="00D94690">
        <w:trPr>
          <w:trHeight w:val="239"/>
        </w:trPr>
        <w:tc>
          <w:tcPr>
            <w:tcW w:w="5220"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 xml:space="preserve">            Milestone</w:t>
            </w:r>
          </w:p>
        </w:tc>
        <w:tc>
          <w:tcPr>
            <w:tcW w:w="1890"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Planned</w:t>
            </w:r>
          </w:p>
        </w:tc>
        <w:tc>
          <w:tcPr>
            <w:tcW w:w="1890"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Actual</w:t>
            </w:r>
          </w:p>
        </w:tc>
      </w:tr>
      <w:tr w:rsidR="00E64BFD" w:rsidRPr="00D94690">
        <w:trPr>
          <w:trHeight w:val="365"/>
        </w:trPr>
        <w:tc>
          <w:tcPr>
            <w:tcW w:w="5220" w:type="dxa"/>
          </w:tcPr>
          <w:p w:rsidR="00E64BFD" w:rsidRPr="00D94690" w:rsidRDefault="00E64BFD" w:rsidP="00D94690">
            <w:pPr>
              <w:pStyle w:val="ListParagraph"/>
              <w:numPr>
                <w:ilvl w:val="0"/>
                <w:numId w:val="20"/>
                <w:numberingChange w:id="84" w:author="Alok Bhatia" w:date="2010-11-15T12:25:00Z" w:original="%1:1:0:."/>
              </w:numPr>
              <w:spacing w:after="0"/>
              <w:ind w:left="504"/>
              <w:rPr>
                <w:rFonts w:ascii="Times New Roman" w:hAnsi="Times New Roman" w:cs="Times New Roman"/>
                <w:sz w:val="24"/>
                <w:szCs w:val="24"/>
              </w:rPr>
            </w:pPr>
            <w:r w:rsidRPr="00D94690">
              <w:rPr>
                <w:rFonts w:ascii="Times New Roman" w:hAnsi="Times New Roman" w:cs="Times New Roman"/>
                <w:sz w:val="24"/>
                <w:szCs w:val="24"/>
              </w:rPr>
              <w:t>Project Charter Approved</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11/25/2010</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381"/>
        </w:trPr>
        <w:tc>
          <w:tcPr>
            <w:tcW w:w="5220" w:type="dxa"/>
          </w:tcPr>
          <w:p w:rsidR="00E64BFD" w:rsidRPr="00D94690" w:rsidRDefault="00E64BFD" w:rsidP="00D94690">
            <w:pPr>
              <w:pStyle w:val="ListParagraph"/>
              <w:numPr>
                <w:ilvl w:val="0"/>
                <w:numId w:val="20"/>
                <w:numberingChange w:id="85" w:author="Alok Bhatia" w:date="2010-11-15T12:25:00Z" w:original="%1:2:0:."/>
              </w:numPr>
              <w:spacing w:after="0"/>
              <w:ind w:left="504"/>
              <w:rPr>
                <w:rFonts w:ascii="Times New Roman" w:hAnsi="Times New Roman" w:cs="Times New Roman"/>
                <w:sz w:val="24"/>
                <w:szCs w:val="24"/>
              </w:rPr>
            </w:pPr>
            <w:r w:rsidRPr="00D94690">
              <w:rPr>
                <w:rFonts w:ascii="Times New Roman" w:hAnsi="Times New Roman" w:cs="Times New Roman"/>
                <w:sz w:val="24"/>
                <w:szCs w:val="24"/>
              </w:rPr>
              <w:t xml:space="preserve">Software Vendor Selected </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12/05/2010</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381"/>
        </w:trPr>
        <w:tc>
          <w:tcPr>
            <w:tcW w:w="5220" w:type="dxa"/>
          </w:tcPr>
          <w:p w:rsidR="00E64BFD" w:rsidRPr="00D94690" w:rsidRDefault="00E64BFD" w:rsidP="00D94690">
            <w:pPr>
              <w:pStyle w:val="ListParagraph"/>
              <w:numPr>
                <w:ilvl w:val="0"/>
                <w:numId w:val="20"/>
                <w:numberingChange w:id="86" w:author="Alok Bhatia" w:date="2010-11-15T12:25:00Z" w:original="%1:3:0:."/>
              </w:numPr>
              <w:spacing w:after="0"/>
              <w:ind w:left="504"/>
              <w:rPr>
                <w:rFonts w:ascii="Times New Roman" w:hAnsi="Times New Roman" w:cs="Times New Roman"/>
                <w:sz w:val="24"/>
                <w:szCs w:val="24"/>
              </w:rPr>
            </w:pPr>
            <w:r w:rsidRPr="00D94690">
              <w:rPr>
                <w:rFonts w:ascii="Times New Roman" w:hAnsi="Times New Roman" w:cs="Times New Roman"/>
                <w:sz w:val="24"/>
                <w:szCs w:val="24"/>
              </w:rPr>
              <w:t>Change User Interface</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12/25/2010</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381"/>
        </w:trPr>
        <w:tc>
          <w:tcPr>
            <w:tcW w:w="5220" w:type="dxa"/>
          </w:tcPr>
          <w:p w:rsidR="00E64BFD" w:rsidRPr="00D94690" w:rsidRDefault="00E64BFD" w:rsidP="00D94690">
            <w:pPr>
              <w:pStyle w:val="ListParagraph"/>
              <w:numPr>
                <w:ilvl w:val="0"/>
                <w:numId w:val="20"/>
                <w:numberingChange w:id="87" w:author="Alok Bhatia" w:date="2010-11-15T12:25:00Z" w:original="%1:4:0:."/>
              </w:numPr>
              <w:spacing w:after="0"/>
              <w:ind w:left="504"/>
              <w:rPr>
                <w:rFonts w:ascii="Times New Roman" w:hAnsi="Times New Roman" w:cs="Times New Roman"/>
                <w:sz w:val="24"/>
                <w:szCs w:val="24"/>
              </w:rPr>
            </w:pPr>
            <w:r w:rsidRPr="00D94690">
              <w:rPr>
                <w:rFonts w:ascii="Times New Roman" w:hAnsi="Times New Roman" w:cs="Times New Roman"/>
                <w:sz w:val="24"/>
                <w:szCs w:val="24"/>
              </w:rPr>
              <w:t>Database Tailoring Complete</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01/10/2011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88" w:author="Alok Bhatia" w:date="2010-11-15T12:25:00Z" w:original="%1:5:0:."/>
              </w:numPr>
              <w:spacing w:after="0"/>
              <w:ind w:left="504"/>
              <w:rPr>
                <w:rFonts w:ascii="Times New Roman" w:hAnsi="Times New Roman" w:cs="Times New Roman"/>
                <w:sz w:val="24"/>
                <w:szCs w:val="24"/>
              </w:rPr>
            </w:pPr>
            <w:r w:rsidRPr="00D94690">
              <w:rPr>
                <w:rFonts w:ascii="Times New Roman" w:hAnsi="Times New Roman" w:cs="Times New Roman"/>
                <w:sz w:val="24"/>
                <w:szCs w:val="24"/>
              </w:rPr>
              <w:t>Authentication and Security System Complete</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01/28/2011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89" w:author="Alok Bhatia" w:date="2010-11-15T12:25:00Z" w:original="%1:6:0:."/>
              </w:numPr>
              <w:spacing w:after="0"/>
              <w:ind w:left="504"/>
              <w:rPr>
                <w:rFonts w:ascii="Times New Roman" w:hAnsi="Times New Roman" w:cs="Times New Roman"/>
                <w:sz w:val="24"/>
                <w:szCs w:val="24"/>
              </w:rPr>
            </w:pPr>
            <w:r w:rsidRPr="00D94690">
              <w:rPr>
                <w:rFonts w:ascii="Times New Roman" w:hAnsi="Times New Roman" w:cs="Times New Roman"/>
                <w:sz w:val="24"/>
                <w:szCs w:val="24"/>
              </w:rPr>
              <w:t>CEO Portal ready with Online FEx functionality</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02/25/2011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90" w:author="Alok Bhatia" w:date="2010-11-15T12:25:00Z" w:original="%1:7:0:."/>
              </w:numPr>
              <w:spacing w:after="0"/>
              <w:ind w:left="504"/>
              <w:rPr>
                <w:rFonts w:ascii="Times New Roman" w:hAnsi="Times New Roman" w:cs="Times New Roman"/>
                <w:sz w:val="24"/>
                <w:szCs w:val="24"/>
              </w:rPr>
            </w:pPr>
            <w:r w:rsidRPr="00D94690">
              <w:rPr>
                <w:rFonts w:ascii="Times New Roman" w:hAnsi="Times New Roman" w:cs="Times New Roman"/>
                <w:sz w:val="24"/>
                <w:szCs w:val="24"/>
              </w:rPr>
              <w:t>FEx passes Quality Assurance successfully</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03/25/2011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91" w:author="Alok Bhatia" w:date="2010-11-15T12:25:00Z" w:original="%1:8:0:."/>
              </w:numPr>
              <w:spacing w:after="0"/>
              <w:ind w:left="504"/>
              <w:rPr>
                <w:rFonts w:ascii="Times New Roman" w:hAnsi="Times New Roman" w:cs="Times New Roman"/>
                <w:sz w:val="24"/>
                <w:szCs w:val="24"/>
              </w:rPr>
            </w:pPr>
            <w:r w:rsidRPr="00D94690">
              <w:rPr>
                <w:rFonts w:ascii="Times New Roman" w:hAnsi="Times New Roman" w:cs="Times New Roman"/>
                <w:sz w:val="24"/>
                <w:szCs w:val="24"/>
              </w:rPr>
              <w:t>FEx undergoes user acceptance testing</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04/10/2011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92" w:author="Alok Bhatia" w:date="2010-11-15T12:25:00Z" w:original="%1:9:0:."/>
              </w:numPr>
              <w:spacing w:after="0"/>
              <w:ind w:left="504"/>
              <w:rPr>
                <w:rFonts w:ascii="Times New Roman" w:hAnsi="Times New Roman" w:cs="Times New Roman"/>
                <w:sz w:val="24"/>
                <w:szCs w:val="24"/>
              </w:rPr>
            </w:pPr>
            <w:r w:rsidRPr="00D94690">
              <w:rPr>
                <w:rFonts w:ascii="Times New Roman" w:hAnsi="Times New Roman" w:cs="Times New Roman"/>
                <w:sz w:val="24"/>
                <w:szCs w:val="24"/>
              </w:rPr>
              <w:t>Implement all the changes approved</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05/05/2011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r w:rsidR="00E64BFD" w:rsidRPr="00D94690">
        <w:trPr>
          <w:trHeight w:val="401"/>
        </w:trPr>
        <w:tc>
          <w:tcPr>
            <w:tcW w:w="5220" w:type="dxa"/>
          </w:tcPr>
          <w:p w:rsidR="00E64BFD" w:rsidRPr="00D94690" w:rsidRDefault="00E64BFD" w:rsidP="00D94690">
            <w:pPr>
              <w:pStyle w:val="ListParagraph"/>
              <w:numPr>
                <w:ilvl w:val="0"/>
                <w:numId w:val="20"/>
                <w:numberingChange w:id="93" w:author="Alok Bhatia" w:date="2010-11-15T12:25:00Z" w:original="%1:10:0:."/>
              </w:numPr>
              <w:spacing w:after="0"/>
              <w:ind w:left="504"/>
              <w:jc w:val="both"/>
              <w:rPr>
                <w:rFonts w:ascii="Times New Roman" w:hAnsi="Times New Roman" w:cs="Times New Roman"/>
                <w:sz w:val="24"/>
                <w:szCs w:val="24"/>
              </w:rPr>
            </w:pPr>
            <w:r w:rsidRPr="00D94690">
              <w:rPr>
                <w:rFonts w:ascii="Times New Roman" w:hAnsi="Times New Roman" w:cs="Times New Roman"/>
                <w:sz w:val="24"/>
                <w:szCs w:val="24"/>
              </w:rPr>
              <w:t>FEx ready to be used by the world</w:t>
            </w:r>
          </w:p>
        </w:tc>
        <w:tc>
          <w:tcPr>
            <w:tcW w:w="1890"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06/05/2011</w:t>
            </w:r>
          </w:p>
        </w:tc>
        <w:tc>
          <w:tcPr>
            <w:tcW w:w="1890" w:type="dxa"/>
          </w:tcPr>
          <w:p w:rsidR="00E64BFD" w:rsidRPr="00D94690" w:rsidRDefault="00E64BFD" w:rsidP="00D94690">
            <w:pPr>
              <w:spacing w:after="0"/>
              <w:jc w:val="both"/>
              <w:rPr>
                <w:rFonts w:ascii="Times New Roman" w:hAnsi="Times New Roman" w:cs="Times New Roman"/>
                <w:sz w:val="24"/>
                <w:szCs w:val="24"/>
              </w:rPr>
            </w:pPr>
          </w:p>
        </w:tc>
      </w:tr>
    </w:tbl>
    <w:p w:rsidR="00E64BFD" w:rsidRPr="00A85F87" w:rsidRDefault="00E64BFD" w:rsidP="0093117F">
      <w:pPr>
        <w:pStyle w:val="Heading1"/>
        <w:spacing w:before="0"/>
        <w:jc w:val="center"/>
        <w:rPr>
          <w:rFonts w:ascii="Times New Roman" w:hAnsi="Times New Roman" w:cs="Times New Roman"/>
          <w:sz w:val="24"/>
          <w:szCs w:val="24"/>
        </w:rPr>
      </w:pPr>
    </w:p>
    <w:p w:rsidR="00E64BFD" w:rsidRPr="00A85F87" w:rsidRDefault="00E64BFD" w:rsidP="0093117F">
      <w:pPr>
        <w:pStyle w:val="Heading1"/>
        <w:spacing w:before="0"/>
        <w:jc w:val="center"/>
        <w:rPr>
          <w:rFonts w:ascii="Times New Roman" w:hAnsi="Times New Roman" w:cs="Times New Roman"/>
          <w:sz w:val="24"/>
          <w:szCs w:val="24"/>
        </w:rPr>
      </w:pPr>
      <w:bookmarkStart w:id="94" w:name="_Toc277522805"/>
      <w:r w:rsidRPr="00A85F87">
        <w:rPr>
          <w:rFonts w:ascii="Times New Roman" w:hAnsi="Times New Roman" w:cs="Times New Roman"/>
          <w:sz w:val="24"/>
          <w:szCs w:val="24"/>
        </w:rPr>
        <w:t>Project Conditions</w:t>
      </w:r>
      <w:bookmarkEnd w:id="94"/>
    </w:p>
    <w:p w:rsidR="00E64BFD" w:rsidRPr="00A85F87" w:rsidRDefault="00E64BFD" w:rsidP="00B5463E">
      <w:pPr>
        <w:pStyle w:val="Heading2"/>
        <w:jc w:val="both"/>
        <w:rPr>
          <w:rFonts w:ascii="Times New Roman" w:hAnsi="Times New Roman" w:cs="Times New Roman"/>
          <w:sz w:val="24"/>
          <w:szCs w:val="24"/>
        </w:rPr>
      </w:pPr>
      <w:bookmarkStart w:id="95" w:name="_Toc277522806"/>
      <w:r w:rsidRPr="00A85F87">
        <w:rPr>
          <w:rFonts w:ascii="Times New Roman" w:hAnsi="Times New Roman" w:cs="Times New Roman"/>
          <w:sz w:val="24"/>
          <w:szCs w:val="24"/>
        </w:rPr>
        <w:t>Project Risks</w:t>
      </w:r>
      <w:bookmarkEnd w:id="95"/>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 xml:space="preserve">As this is for the first time that we are offering FEx online there will likely be unknown challenges with this approach in terms of security, authentication and achieving the confidence of clients. </w:t>
      </w:r>
    </w:p>
    <w:p w:rsidR="00E64BFD" w:rsidRPr="00A85F87" w:rsidRDefault="00E64BFD" w:rsidP="00B5463E">
      <w:pPr>
        <w:pStyle w:val="Heading2"/>
        <w:jc w:val="both"/>
        <w:rPr>
          <w:rFonts w:ascii="Times New Roman" w:hAnsi="Times New Roman" w:cs="Times New Roman"/>
          <w:sz w:val="24"/>
          <w:szCs w:val="24"/>
        </w:rPr>
      </w:pPr>
      <w:bookmarkStart w:id="96" w:name="_Toc277522807"/>
      <w:r w:rsidRPr="00A85F87">
        <w:rPr>
          <w:rFonts w:ascii="Times New Roman" w:hAnsi="Times New Roman" w:cs="Times New Roman"/>
          <w:sz w:val="24"/>
          <w:szCs w:val="24"/>
        </w:rPr>
        <w:t>Project Assumptions</w:t>
      </w:r>
      <w:bookmarkEnd w:id="96"/>
      <w:r w:rsidRPr="00A85F87">
        <w:rPr>
          <w:rFonts w:ascii="Times New Roman" w:hAnsi="Times New Roman" w:cs="Times New Roman"/>
          <w:sz w:val="24"/>
          <w:szCs w:val="24"/>
        </w:rPr>
        <w:t xml:space="preserve"> </w:t>
      </w:r>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 xml:space="preserve">We already provide facility of multi-currency account for Business Organizations. So FEx in CEO portal will not provide </w:t>
      </w:r>
      <w:r>
        <w:rPr>
          <w:rFonts w:ascii="Times New Roman" w:hAnsi="Times New Roman" w:cs="Times New Roman"/>
          <w:sz w:val="24"/>
          <w:szCs w:val="24"/>
        </w:rPr>
        <w:t xml:space="preserve">the option </w:t>
      </w:r>
      <w:r w:rsidRPr="00A85F87">
        <w:rPr>
          <w:rFonts w:ascii="Times New Roman" w:hAnsi="Times New Roman" w:cs="Times New Roman"/>
          <w:sz w:val="24"/>
          <w:szCs w:val="24"/>
        </w:rPr>
        <w:t>for the creation of new multi-currency account.</w:t>
      </w:r>
    </w:p>
    <w:p w:rsidR="00E64BFD" w:rsidRPr="00A85F87" w:rsidRDefault="00E64BFD" w:rsidP="00B5463E">
      <w:pPr>
        <w:pStyle w:val="Heading2"/>
        <w:jc w:val="both"/>
        <w:rPr>
          <w:rFonts w:ascii="Times New Roman" w:hAnsi="Times New Roman" w:cs="Times New Roman"/>
          <w:sz w:val="24"/>
          <w:szCs w:val="24"/>
        </w:rPr>
      </w:pPr>
      <w:bookmarkStart w:id="97" w:name="_Toc277522808"/>
      <w:r w:rsidRPr="00A85F87">
        <w:rPr>
          <w:rFonts w:ascii="Times New Roman" w:hAnsi="Times New Roman" w:cs="Times New Roman"/>
          <w:sz w:val="24"/>
          <w:szCs w:val="24"/>
        </w:rPr>
        <w:t>Project Constraints</w:t>
      </w:r>
      <w:bookmarkEnd w:id="97"/>
      <w:r w:rsidRPr="00A85F87">
        <w:rPr>
          <w:rFonts w:ascii="Times New Roman" w:hAnsi="Times New Roman" w:cs="Times New Roman"/>
          <w:sz w:val="24"/>
          <w:szCs w:val="24"/>
        </w:rPr>
        <w:t xml:space="preserve"> </w:t>
      </w:r>
    </w:p>
    <w:p w:rsidR="00E64BFD" w:rsidRPr="00A85F87" w:rsidRDefault="00E64BFD" w:rsidP="00B5463E">
      <w:pPr>
        <w:pStyle w:val="Default"/>
        <w:spacing w:line="276" w:lineRule="auto"/>
        <w:jc w:val="both"/>
        <w:rPr>
          <w:rFonts w:ascii="Times New Roman" w:hAnsi="Times New Roman" w:cs="Times New Roman"/>
        </w:rPr>
      </w:pPr>
      <w:r w:rsidRPr="00A85F87">
        <w:rPr>
          <w:rFonts w:ascii="Times New Roman" w:hAnsi="Times New Roman" w:cs="Times New Roman"/>
        </w:rPr>
        <w:t xml:space="preserve">The user interface should remain the same with minimal changes to the basic layout of CEO portal for client’s convenience. </w:t>
      </w:r>
    </w:p>
    <w:p w:rsidR="00E64BFD" w:rsidRPr="00A85F87" w:rsidRDefault="00E64BFD" w:rsidP="00B5463E">
      <w:pPr>
        <w:pStyle w:val="Heading2"/>
        <w:jc w:val="both"/>
        <w:rPr>
          <w:rFonts w:ascii="Times New Roman" w:hAnsi="Times New Roman" w:cs="Times New Roman"/>
          <w:sz w:val="24"/>
          <w:szCs w:val="24"/>
        </w:rPr>
      </w:pPr>
      <w:bookmarkStart w:id="98" w:name="_Toc277522809"/>
      <w:r w:rsidRPr="00A85F87">
        <w:rPr>
          <w:rFonts w:ascii="Times New Roman" w:hAnsi="Times New Roman" w:cs="Times New Roman"/>
          <w:sz w:val="24"/>
          <w:szCs w:val="24"/>
        </w:rPr>
        <w:t>Triple Constraints</w:t>
      </w:r>
      <w:bookmarkEnd w:id="9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49"/>
        <w:gridCol w:w="1449"/>
      </w:tblGrid>
      <w:tr w:rsidR="00E64BFD" w:rsidRPr="00D94690">
        <w:trPr>
          <w:trHeight w:val="412"/>
        </w:trPr>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Resources</w:t>
            </w:r>
          </w:p>
        </w:tc>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M</w:t>
            </w:r>
          </w:p>
        </w:tc>
      </w:tr>
      <w:tr w:rsidR="00E64BFD" w:rsidRPr="00D94690">
        <w:trPr>
          <w:trHeight w:val="412"/>
        </w:trPr>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Schedule</w:t>
            </w:r>
          </w:p>
        </w:tc>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w:t>
            </w:r>
          </w:p>
        </w:tc>
      </w:tr>
      <w:tr w:rsidR="00E64BFD" w:rsidRPr="00D94690">
        <w:trPr>
          <w:trHeight w:val="412"/>
        </w:trPr>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Scope</w:t>
            </w:r>
          </w:p>
        </w:tc>
        <w:tc>
          <w:tcPr>
            <w:tcW w:w="1449"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N</w:t>
            </w:r>
          </w:p>
        </w:tc>
      </w:tr>
    </w:tbl>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Where, N=Not Flexible</w:t>
      </w:r>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S=Somewhat Flexible</w:t>
      </w:r>
    </w:p>
    <w:p w:rsidR="00E64BFD" w:rsidRPr="00A85F87" w:rsidRDefault="00E64BFD" w:rsidP="00B5463E">
      <w:pPr>
        <w:jc w:val="both"/>
        <w:rPr>
          <w:rFonts w:ascii="Times New Roman" w:hAnsi="Times New Roman" w:cs="Times New Roman"/>
          <w:sz w:val="24"/>
          <w:szCs w:val="24"/>
        </w:rPr>
      </w:pPr>
      <w:r w:rsidRPr="00A85F87">
        <w:rPr>
          <w:rFonts w:ascii="Times New Roman" w:hAnsi="Times New Roman" w:cs="Times New Roman"/>
          <w:sz w:val="24"/>
          <w:szCs w:val="24"/>
        </w:rPr>
        <w:t>M=Most Flexible</w:t>
      </w:r>
    </w:p>
    <w:p w:rsidR="00E64BFD" w:rsidRPr="00A85F87" w:rsidRDefault="00E64BFD" w:rsidP="0017643A">
      <w:pPr>
        <w:pStyle w:val="Heading1"/>
        <w:spacing w:before="0"/>
        <w:jc w:val="center"/>
        <w:rPr>
          <w:rFonts w:ascii="Times New Roman" w:hAnsi="Times New Roman" w:cs="Times New Roman"/>
          <w:sz w:val="24"/>
          <w:szCs w:val="24"/>
        </w:rPr>
      </w:pPr>
      <w:bookmarkStart w:id="99" w:name="_Toc277522810"/>
      <w:r w:rsidRPr="00A85F87">
        <w:rPr>
          <w:rFonts w:ascii="Times New Roman" w:hAnsi="Times New Roman" w:cs="Times New Roman"/>
          <w:sz w:val="24"/>
          <w:szCs w:val="24"/>
        </w:rPr>
        <w:t>Communication Plan</w:t>
      </w:r>
      <w:bookmarkEnd w:id="99"/>
    </w:p>
    <w:p w:rsidR="00E64BFD" w:rsidRPr="00A85F87" w:rsidRDefault="00E64BFD" w:rsidP="0017643A">
      <w:pPr>
        <w:spacing w:after="0"/>
        <w:rPr>
          <w:sz w:val="24"/>
          <w:szCs w:val="24"/>
        </w:rPr>
      </w:pPr>
    </w:p>
    <w:p w:rsidR="00E64BFD" w:rsidRPr="00A85F87" w:rsidRDefault="00E64BFD" w:rsidP="0017643A">
      <w:pPr>
        <w:spacing w:after="0"/>
        <w:jc w:val="both"/>
        <w:rPr>
          <w:rFonts w:ascii="Times New Roman" w:hAnsi="Times New Roman" w:cs="Times New Roman"/>
          <w:sz w:val="24"/>
          <w:szCs w:val="24"/>
        </w:rPr>
      </w:pPr>
      <w:r w:rsidRPr="00A85F87">
        <w:rPr>
          <w:rFonts w:ascii="Times New Roman" w:hAnsi="Times New Roman" w:cs="Times New Roman"/>
          <w:sz w:val="24"/>
          <w:szCs w:val="24"/>
        </w:rPr>
        <w:t>Ongoing communication is an essential ingredient to any project. So we will make sure to be open about it using the following means.</w:t>
      </w:r>
    </w:p>
    <w:p w:rsidR="00E64BFD" w:rsidRPr="00A85F87" w:rsidRDefault="00E64BFD" w:rsidP="00B5463E">
      <w:pPr>
        <w:pStyle w:val="Heading2"/>
        <w:jc w:val="both"/>
        <w:rPr>
          <w:rFonts w:ascii="Times New Roman" w:hAnsi="Times New Roman" w:cs="Times New Roman"/>
          <w:sz w:val="24"/>
          <w:szCs w:val="24"/>
        </w:rPr>
      </w:pPr>
      <w:bookmarkStart w:id="100" w:name="_Toc277522811"/>
      <w:r w:rsidRPr="00A85F87">
        <w:rPr>
          <w:rFonts w:ascii="Times New Roman" w:hAnsi="Times New Roman" w:cs="Times New Roman"/>
          <w:sz w:val="24"/>
          <w:szCs w:val="24"/>
        </w:rPr>
        <w:t>Project Status Report</w:t>
      </w:r>
      <w:bookmarkEnd w:id="100"/>
      <w:r w:rsidRPr="00A85F87">
        <w:rPr>
          <w:rFonts w:ascii="Times New Roman" w:hAnsi="Times New Roman" w:cs="Times New Roman"/>
          <w:sz w:val="24"/>
          <w:szCs w:val="24"/>
        </w:rPr>
        <w:t xml:space="preserve"> </w:t>
      </w:r>
    </w:p>
    <w:p w:rsidR="00E64BFD" w:rsidRPr="00A85F87" w:rsidRDefault="00E64BFD" w:rsidP="00B5463E">
      <w:pPr>
        <w:pStyle w:val="Default"/>
        <w:spacing w:line="276" w:lineRule="auto"/>
        <w:jc w:val="both"/>
        <w:rPr>
          <w:rFonts w:ascii="Times New Roman" w:hAnsi="Times New Roman" w:cs="Times New Roman"/>
        </w:rPr>
      </w:pPr>
      <w:r>
        <w:rPr>
          <w:rFonts w:ascii="Times New Roman" w:hAnsi="Times New Roman" w:cs="Times New Roman"/>
        </w:rPr>
        <w:t>Rajbir K Bajwa</w:t>
      </w:r>
      <w:r w:rsidRPr="00A85F87">
        <w:rPr>
          <w:rFonts w:ascii="Times New Roman" w:hAnsi="Times New Roman" w:cs="Times New Roman"/>
        </w:rPr>
        <w:t xml:space="preserve"> will send a short project status report every </w:t>
      </w:r>
      <w:r w:rsidRPr="00A85F87">
        <w:rPr>
          <w:rFonts w:ascii="Times New Roman" w:hAnsi="Times New Roman" w:cs="Times New Roman"/>
          <w:i/>
          <w:iCs/>
        </w:rPr>
        <w:t>Monday</w:t>
      </w:r>
      <w:r w:rsidRPr="00A85F87">
        <w:rPr>
          <w:rFonts w:ascii="Times New Roman" w:hAnsi="Times New Roman" w:cs="Times New Roman"/>
        </w:rPr>
        <w:t xml:space="preserve"> to Gary Wilson (Executive sponsor),</w:t>
      </w:r>
      <w:r>
        <w:rPr>
          <w:rFonts w:ascii="Times New Roman" w:hAnsi="Times New Roman" w:cs="Times New Roman"/>
        </w:rPr>
        <w:t xml:space="preserve"> </w:t>
      </w:r>
      <w:r w:rsidRPr="00A85F87">
        <w:rPr>
          <w:rFonts w:ascii="Times New Roman" w:hAnsi="Times New Roman" w:cs="Times New Roman"/>
        </w:rPr>
        <w:t xml:space="preserve">Charlotte Cathy (Functional Manager) and Sharon Smith (Project Manager). The purpose of the status report will be to summarize project progress and highlight how we are managing any newly discovered issues or risks. The project status report will include: </w:t>
      </w:r>
    </w:p>
    <w:p w:rsidR="00E64BFD" w:rsidRPr="00A85F87" w:rsidRDefault="00E64BFD" w:rsidP="00B5463E">
      <w:pPr>
        <w:pStyle w:val="Default"/>
        <w:spacing w:line="276" w:lineRule="auto"/>
        <w:jc w:val="both"/>
        <w:rPr>
          <w:rFonts w:ascii="Times New Roman" w:hAnsi="Times New Roman" w:cs="Times New Roman"/>
        </w:rPr>
      </w:pPr>
    </w:p>
    <w:p w:rsidR="00E64BFD" w:rsidRPr="00A85F87" w:rsidRDefault="00E64BFD" w:rsidP="00B5463E">
      <w:pPr>
        <w:pStyle w:val="Default"/>
        <w:numPr>
          <w:ilvl w:val="0"/>
          <w:numId w:val="15"/>
          <w:numberingChange w:id="101" w:author="Alok Bhatia" w:date="2010-11-15T12:25:00Z" w:original=""/>
        </w:numPr>
        <w:spacing w:line="276" w:lineRule="auto"/>
        <w:jc w:val="both"/>
        <w:rPr>
          <w:rFonts w:ascii="Times New Roman" w:hAnsi="Times New Roman" w:cs="Times New Roman"/>
        </w:rPr>
      </w:pPr>
      <w:r w:rsidRPr="00A85F87">
        <w:rPr>
          <w:rFonts w:ascii="Times New Roman" w:hAnsi="Times New Roman" w:cs="Times New Roman"/>
        </w:rPr>
        <w:t xml:space="preserve">Schedule: How we are progressing compared to the project schedule. </w:t>
      </w:r>
    </w:p>
    <w:p w:rsidR="00E64BFD" w:rsidRPr="00A85F87" w:rsidRDefault="00E64BFD" w:rsidP="00B5463E">
      <w:pPr>
        <w:pStyle w:val="Default"/>
        <w:numPr>
          <w:ilvl w:val="0"/>
          <w:numId w:val="15"/>
          <w:numberingChange w:id="102" w:author="Alok Bhatia" w:date="2010-11-15T12:25:00Z" w:original=""/>
        </w:numPr>
        <w:spacing w:line="276" w:lineRule="auto"/>
        <w:jc w:val="both"/>
        <w:rPr>
          <w:rFonts w:ascii="Times New Roman" w:hAnsi="Times New Roman" w:cs="Times New Roman"/>
        </w:rPr>
      </w:pPr>
      <w:r w:rsidRPr="00A85F87">
        <w:rPr>
          <w:rFonts w:ascii="Times New Roman" w:hAnsi="Times New Roman" w:cs="Times New Roman"/>
        </w:rPr>
        <w:t xml:space="preserve">Risks: Any risks that have been identified and how they are being managed. </w:t>
      </w:r>
    </w:p>
    <w:p w:rsidR="00E64BFD" w:rsidRPr="00A85F87" w:rsidRDefault="00E64BFD" w:rsidP="00B5463E">
      <w:pPr>
        <w:pStyle w:val="Default"/>
        <w:numPr>
          <w:ilvl w:val="0"/>
          <w:numId w:val="15"/>
          <w:numberingChange w:id="103" w:author="Alok Bhatia" w:date="2010-11-15T12:25:00Z" w:original=""/>
        </w:numPr>
        <w:spacing w:line="276" w:lineRule="auto"/>
        <w:jc w:val="both"/>
        <w:rPr>
          <w:rFonts w:ascii="Times New Roman" w:hAnsi="Times New Roman" w:cs="Times New Roman"/>
        </w:rPr>
      </w:pPr>
      <w:r w:rsidRPr="00A85F87">
        <w:rPr>
          <w:rFonts w:ascii="Times New Roman" w:hAnsi="Times New Roman" w:cs="Times New Roman"/>
        </w:rPr>
        <w:t xml:space="preserve">Issues: Any issues discovered during the week and how they are being managed. </w:t>
      </w:r>
    </w:p>
    <w:p w:rsidR="00E64BFD" w:rsidRPr="00A85F87" w:rsidRDefault="00E64BFD" w:rsidP="00B5463E">
      <w:pPr>
        <w:pStyle w:val="Heading2"/>
        <w:jc w:val="both"/>
        <w:rPr>
          <w:rFonts w:ascii="Times New Roman" w:hAnsi="Times New Roman" w:cs="Times New Roman"/>
          <w:sz w:val="24"/>
          <w:szCs w:val="24"/>
        </w:rPr>
      </w:pPr>
      <w:bookmarkStart w:id="104" w:name="_Toc277522812"/>
      <w:r w:rsidRPr="00A85F87">
        <w:rPr>
          <w:rFonts w:ascii="Times New Roman" w:hAnsi="Times New Roman" w:cs="Times New Roman"/>
          <w:sz w:val="24"/>
          <w:szCs w:val="24"/>
        </w:rPr>
        <w:t>Weekly Meetings</w:t>
      </w:r>
      <w:bookmarkEnd w:id="104"/>
    </w:p>
    <w:p w:rsidR="00E64BFD" w:rsidRPr="00A85F87" w:rsidRDefault="00E64BFD" w:rsidP="00B5463E">
      <w:pPr>
        <w:pStyle w:val="Default"/>
        <w:spacing w:line="276" w:lineRule="auto"/>
        <w:jc w:val="both"/>
        <w:rPr>
          <w:rFonts w:ascii="Times New Roman" w:hAnsi="Times New Roman" w:cs="Times New Roman"/>
        </w:rPr>
      </w:pPr>
      <w:r w:rsidRPr="00A85F87">
        <w:rPr>
          <w:rFonts w:ascii="Times New Roman" w:hAnsi="Times New Roman" w:cs="Times New Roman"/>
        </w:rPr>
        <w:t xml:space="preserve">The purpose of the weekly scheduled teleconference among various members is to discuss project status, issues, risks, dependencies, change requests, and any other relevant project discussion items. </w:t>
      </w:r>
    </w:p>
    <w:p w:rsidR="00E64BFD" w:rsidRPr="00A85F87" w:rsidRDefault="00E64BFD" w:rsidP="00380E34">
      <w:pPr>
        <w:pStyle w:val="Heading3"/>
        <w:rPr>
          <w:rFonts w:ascii="Times New Roman" w:hAnsi="Times New Roman" w:cs="Times New Roman"/>
          <w:sz w:val="24"/>
          <w:szCs w:val="24"/>
        </w:rPr>
      </w:pPr>
      <w:bookmarkStart w:id="105" w:name="_Toc277522813"/>
      <w:r w:rsidRPr="00A85F87">
        <w:rPr>
          <w:rFonts w:ascii="Times New Roman" w:hAnsi="Times New Roman" w:cs="Times New Roman"/>
          <w:sz w:val="24"/>
          <w:szCs w:val="24"/>
        </w:rPr>
        <w:t>Attendees</w:t>
      </w:r>
      <w:bookmarkEnd w:id="105"/>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92"/>
        <w:gridCol w:w="3192"/>
      </w:tblGrid>
      <w:tr w:rsidR="00E64BFD" w:rsidRPr="00D94690">
        <w:trPr>
          <w:trHeight w:val="377"/>
        </w:trPr>
        <w:tc>
          <w:tcPr>
            <w:tcW w:w="3192" w:type="dxa"/>
          </w:tcPr>
          <w:p w:rsidR="00E64BFD" w:rsidRPr="00D94690" w:rsidRDefault="00E64BFD" w:rsidP="00D94690">
            <w:pPr>
              <w:pStyle w:val="Default"/>
              <w:spacing w:line="276" w:lineRule="auto"/>
              <w:jc w:val="both"/>
              <w:rPr>
                <w:rFonts w:ascii="Times New Roman" w:hAnsi="Times New Roman" w:cs="Times New Roman"/>
                <w:b/>
                <w:bCs/>
              </w:rPr>
            </w:pPr>
            <w:r w:rsidRPr="00D94690">
              <w:rPr>
                <w:rFonts w:ascii="Times New Roman" w:hAnsi="Times New Roman" w:cs="Times New Roman"/>
                <w:b/>
                <w:bCs/>
              </w:rPr>
              <w:t>Name</w:t>
            </w:r>
          </w:p>
          <w:p w:rsidR="00E64BFD" w:rsidRPr="00D94690" w:rsidRDefault="00E64BFD" w:rsidP="00D94690">
            <w:pPr>
              <w:pStyle w:val="Default"/>
              <w:spacing w:line="276" w:lineRule="auto"/>
              <w:jc w:val="both"/>
              <w:rPr>
                <w:rFonts w:ascii="Times New Roman" w:hAnsi="Times New Roman" w:cs="Times New Roman"/>
              </w:rPr>
            </w:pPr>
          </w:p>
        </w:tc>
        <w:tc>
          <w:tcPr>
            <w:tcW w:w="3192" w:type="dxa"/>
          </w:tcPr>
          <w:p w:rsidR="00E64BFD" w:rsidRPr="00D94690" w:rsidRDefault="00E64BFD" w:rsidP="00D94690">
            <w:pPr>
              <w:spacing w:after="0"/>
              <w:jc w:val="both"/>
              <w:rPr>
                <w:rFonts w:ascii="Times New Roman" w:hAnsi="Times New Roman" w:cs="Times New Roman"/>
                <w:b/>
                <w:bCs/>
                <w:sz w:val="24"/>
                <w:szCs w:val="24"/>
              </w:rPr>
            </w:pPr>
            <w:r w:rsidRPr="00D94690">
              <w:rPr>
                <w:rFonts w:ascii="Times New Roman" w:hAnsi="Times New Roman" w:cs="Times New Roman"/>
                <w:b/>
                <w:bCs/>
                <w:sz w:val="24"/>
                <w:szCs w:val="24"/>
              </w:rPr>
              <w:t>Role</w:t>
            </w:r>
          </w:p>
        </w:tc>
      </w:tr>
      <w:tr w:rsidR="00E64BFD" w:rsidRPr="00D94690">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Shohreh</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Sponsor</w:t>
            </w:r>
          </w:p>
        </w:tc>
      </w:tr>
      <w:tr w:rsidR="00E64BFD" w:rsidRPr="00D94690">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Emily Deere</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Project Manager</w:t>
            </w:r>
          </w:p>
        </w:tc>
      </w:tr>
      <w:tr w:rsidR="00E64BFD" w:rsidRPr="00D94690">
        <w:trPr>
          <w:trHeight w:val="278"/>
        </w:trPr>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Rajbir K Bajwa</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 xml:space="preserve">Business Analyst </w:t>
            </w:r>
          </w:p>
        </w:tc>
      </w:tr>
      <w:tr w:rsidR="00E64BFD" w:rsidRPr="00D94690">
        <w:tc>
          <w:tcPr>
            <w:tcW w:w="3192" w:type="dxa"/>
          </w:tcPr>
          <w:p w:rsidR="00E64BFD" w:rsidRPr="00D94690" w:rsidRDefault="00E64BFD" w:rsidP="00D94690">
            <w:pPr>
              <w:pStyle w:val="Default"/>
              <w:spacing w:line="276" w:lineRule="auto"/>
              <w:jc w:val="both"/>
              <w:rPr>
                <w:rFonts w:ascii="Times New Roman" w:hAnsi="Times New Roman" w:cs="Times New Roman"/>
              </w:rPr>
            </w:pPr>
            <w:r w:rsidRPr="00D94690">
              <w:rPr>
                <w:rFonts w:ascii="Times New Roman" w:hAnsi="Times New Roman" w:cs="Times New Roman"/>
              </w:rPr>
              <w:t>Rick Espinoza</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IT Architecture</w:t>
            </w:r>
          </w:p>
        </w:tc>
      </w:tr>
      <w:tr w:rsidR="00E64BFD" w:rsidRPr="00D94690">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Dennis Williams</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Database Administrator</w:t>
            </w:r>
          </w:p>
        </w:tc>
      </w:tr>
      <w:tr w:rsidR="00E64BFD" w:rsidRPr="00D94690">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Max Garrick</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Developer</w:t>
            </w:r>
          </w:p>
        </w:tc>
      </w:tr>
      <w:tr w:rsidR="00E64BFD" w:rsidRPr="00D94690">
        <w:tc>
          <w:tcPr>
            <w:tcW w:w="3192" w:type="dxa"/>
          </w:tcPr>
          <w:p w:rsidR="00E64BFD" w:rsidRPr="00D94690" w:rsidRDefault="00E64BFD" w:rsidP="00D94690">
            <w:pPr>
              <w:pStyle w:val="Default"/>
              <w:spacing w:line="276" w:lineRule="auto"/>
              <w:jc w:val="both"/>
              <w:rPr>
                <w:rFonts w:ascii="Times New Roman" w:hAnsi="Times New Roman" w:cs="Times New Roman"/>
              </w:rPr>
            </w:pPr>
            <w:r w:rsidRPr="00D94690">
              <w:rPr>
                <w:rFonts w:ascii="Times New Roman" w:hAnsi="Times New Roman" w:cs="Times New Roman"/>
              </w:rPr>
              <w:t xml:space="preserve">Jennifer </w:t>
            </w:r>
          </w:p>
        </w:tc>
        <w:tc>
          <w:tcPr>
            <w:tcW w:w="3192" w:type="dxa"/>
          </w:tcPr>
          <w:p w:rsidR="00E64BFD" w:rsidRPr="00D94690" w:rsidRDefault="00E64BFD" w:rsidP="00D94690">
            <w:pPr>
              <w:spacing w:after="0"/>
              <w:jc w:val="both"/>
              <w:rPr>
                <w:rFonts w:ascii="Times New Roman" w:hAnsi="Times New Roman" w:cs="Times New Roman"/>
                <w:sz w:val="24"/>
                <w:szCs w:val="24"/>
              </w:rPr>
            </w:pPr>
            <w:r w:rsidRPr="00D94690">
              <w:rPr>
                <w:rFonts w:ascii="Times New Roman" w:hAnsi="Times New Roman" w:cs="Times New Roman"/>
                <w:sz w:val="24"/>
                <w:szCs w:val="24"/>
              </w:rPr>
              <w:t>Procurement Analyst</w:t>
            </w:r>
          </w:p>
        </w:tc>
      </w:tr>
    </w:tbl>
    <w:p w:rsidR="00E64BFD" w:rsidRPr="00A85F87" w:rsidRDefault="00E64BFD" w:rsidP="00B5463E">
      <w:pPr>
        <w:pStyle w:val="Heading2"/>
        <w:jc w:val="both"/>
        <w:rPr>
          <w:rFonts w:ascii="Times New Roman" w:hAnsi="Times New Roman" w:cs="Times New Roman"/>
          <w:sz w:val="24"/>
          <w:szCs w:val="24"/>
        </w:rPr>
      </w:pPr>
      <w:bookmarkStart w:id="106" w:name="_Toc277522814"/>
      <w:r w:rsidRPr="00A85F87">
        <w:rPr>
          <w:rFonts w:ascii="Times New Roman" w:hAnsi="Times New Roman" w:cs="Times New Roman"/>
          <w:sz w:val="24"/>
          <w:szCs w:val="24"/>
        </w:rPr>
        <w:t>Approval(s)</w:t>
      </w:r>
      <w:bookmarkEnd w:id="106"/>
    </w:p>
    <w:p w:rsidR="00E64BFD" w:rsidRPr="00A85F87" w:rsidRDefault="00E64BFD" w:rsidP="00B5463E">
      <w:pPr>
        <w:tabs>
          <w:tab w:val="left" w:pos="4122"/>
        </w:tabs>
        <w:jc w:val="both"/>
        <w:rPr>
          <w:rFonts w:ascii="Times New Roman" w:hAnsi="Times New Roman" w:cs="Times New Roman"/>
          <w:color w:val="000000"/>
          <w:sz w:val="24"/>
          <w:szCs w:val="24"/>
        </w:rPr>
      </w:pPr>
      <w:r w:rsidRPr="00A85F87">
        <w:rPr>
          <w:rFonts w:ascii="Times New Roman" w:hAnsi="Times New Roman" w:cs="Times New Roman"/>
          <w:color w:val="000000"/>
          <w:sz w:val="24"/>
          <w:szCs w:val="24"/>
        </w:rPr>
        <w:t>Project Manager:</w:t>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t>Date:</w:t>
      </w:r>
    </w:p>
    <w:p w:rsidR="00E64BFD" w:rsidRPr="00A85F87" w:rsidRDefault="00E64BFD" w:rsidP="00B5463E">
      <w:pPr>
        <w:tabs>
          <w:tab w:val="left" w:pos="4122"/>
        </w:tabs>
        <w:jc w:val="both"/>
        <w:rPr>
          <w:rFonts w:ascii="Times New Roman" w:hAnsi="Times New Roman" w:cs="Times New Roman"/>
          <w:sz w:val="24"/>
          <w:szCs w:val="24"/>
        </w:rPr>
      </w:pPr>
      <w:r w:rsidRPr="00A85F87">
        <w:rPr>
          <w:rFonts w:ascii="Times New Roman" w:hAnsi="Times New Roman" w:cs="Times New Roman"/>
          <w:color w:val="000000"/>
          <w:sz w:val="24"/>
          <w:szCs w:val="24"/>
        </w:rPr>
        <w:t>Sponsor:</w:t>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r>
      <w:r w:rsidRPr="00A85F87">
        <w:rPr>
          <w:rFonts w:ascii="Times New Roman" w:hAnsi="Times New Roman" w:cs="Times New Roman"/>
          <w:color w:val="000000"/>
          <w:sz w:val="24"/>
          <w:szCs w:val="24"/>
        </w:rPr>
        <w:tab/>
        <w:t>Date:</w:t>
      </w:r>
    </w:p>
    <w:sectPr w:rsidR="00E64BFD" w:rsidRPr="00A85F87" w:rsidSect="00C465F3">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BFD" w:rsidRDefault="00E64BFD" w:rsidP="0055578C">
      <w:pPr>
        <w:spacing w:after="0" w:line="240" w:lineRule="auto"/>
      </w:pPr>
      <w:r>
        <w:separator/>
      </w:r>
    </w:p>
  </w:endnote>
  <w:endnote w:type="continuationSeparator" w:id="0">
    <w:p w:rsidR="00E64BFD" w:rsidRDefault="00E64BFD" w:rsidP="00555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D" w:rsidRDefault="00E64BFD" w:rsidP="00D94690">
    <w:pPr>
      <w:pStyle w:val="Footer"/>
      <w:pBdr>
        <w:top w:val="thinThickSmallGap" w:sz="24" w:space="1" w:color="622423"/>
      </w:pBdr>
      <w:tabs>
        <w:tab w:val="clear" w:pos="4680"/>
      </w:tabs>
      <w:rPr>
        <w:rFonts w:ascii="Cambria" w:hAnsi="Cambria" w:cs="Cambria"/>
      </w:rPr>
    </w:pPr>
    <w:r w:rsidRPr="00D94690">
      <w:rPr>
        <w:rFonts w:ascii="Cambria" w:hAnsi="Cambria" w:cs="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jpmorgan_logo.jpg" style="width:126pt;height:31.5pt;visibility:visible">
          <v:imagedata r:id="rId1" o:title=""/>
        </v:shape>
      </w:pict>
    </w:r>
    <w:r>
      <w:rPr>
        <w:rFonts w:ascii="Cambria" w:hAnsi="Cambria" w:cs="Cambria"/>
      </w:rPr>
      <w:tab/>
      <w:t xml:space="preserve">Page </w:t>
    </w:r>
    <w:fldSimple w:instr=" PAGE   \* MERGEFORMAT ">
      <w:r w:rsidRPr="0041157A">
        <w:rPr>
          <w:rFonts w:ascii="Cambria" w:hAnsi="Cambria" w:cs="Cambria"/>
          <w:noProof/>
        </w:rPr>
        <w:t>2</w:t>
      </w:r>
    </w:fldSimple>
  </w:p>
  <w:p w:rsidR="00E64BFD" w:rsidRDefault="00E64B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D" w:rsidRDefault="00E64BFD" w:rsidP="00D94690">
    <w:pPr>
      <w:pStyle w:val="Footer"/>
      <w:pBdr>
        <w:top w:val="thinThickSmallGap" w:sz="24" w:space="1" w:color="622423"/>
      </w:pBdr>
      <w:tabs>
        <w:tab w:val="clear" w:pos="4680"/>
      </w:tabs>
      <w:rPr>
        <w:rFonts w:ascii="Cambria" w:hAnsi="Cambria" w:cs="Cambria"/>
      </w:rPr>
    </w:pPr>
    <w:r>
      <w:rPr>
        <w:rFonts w:ascii="Cambria" w:hAnsi="Cambria" w:cs="Cambria"/>
      </w:rPr>
      <w:t>[Type text]</w:t>
    </w:r>
    <w:r>
      <w:rPr>
        <w:rFonts w:ascii="Cambria" w:hAnsi="Cambria" w:cs="Cambria"/>
      </w:rPr>
      <w:tab/>
      <w:t xml:space="preserve">Page </w:t>
    </w:r>
    <w:fldSimple w:instr=" PAGE   \* MERGEFORMAT ">
      <w:r w:rsidRPr="0041157A">
        <w:rPr>
          <w:rFonts w:ascii="Cambria" w:hAnsi="Cambria" w:cs="Cambria"/>
          <w:noProof/>
        </w:rPr>
        <w:t>1</w:t>
      </w:r>
    </w:fldSimple>
  </w:p>
  <w:p w:rsidR="00E64BFD" w:rsidRDefault="00E64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BFD" w:rsidRDefault="00E64BFD" w:rsidP="0055578C">
      <w:pPr>
        <w:spacing w:after="0" w:line="240" w:lineRule="auto"/>
      </w:pPr>
      <w:r>
        <w:separator/>
      </w:r>
    </w:p>
  </w:footnote>
  <w:footnote w:type="continuationSeparator" w:id="0">
    <w:p w:rsidR="00E64BFD" w:rsidRDefault="00E64BFD" w:rsidP="005557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3" w:type="dxa"/>
      <w:tblCellMar>
        <w:top w:w="72" w:type="dxa"/>
        <w:left w:w="115" w:type="dxa"/>
        <w:bottom w:w="72" w:type="dxa"/>
        <w:right w:w="115" w:type="dxa"/>
      </w:tblCellMar>
      <w:tblLook w:val="00A0"/>
    </w:tblPr>
    <w:tblGrid>
      <w:gridCol w:w="6713"/>
      <w:gridCol w:w="2877"/>
    </w:tblGrid>
    <w:tr w:rsidR="00E64BFD" w:rsidRPr="00D94690">
      <w:tc>
        <w:tcPr>
          <w:tcW w:w="3500" w:type="pct"/>
          <w:tcBorders>
            <w:bottom w:val="single" w:sz="4" w:space="0" w:color="auto"/>
          </w:tcBorders>
          <w:vAlign w:val="bottom"/>
        </w:tcPr>
        <w:p w:rsidR="00E64BFD" w:rsidRPr="00D94690" w:rsidRDefault="00E64BFD">
          <w:pPr>
            <w:pStyle w:val="Header"/>
            <w:jc w:val="right"/>
            <w:rPr>
              <w:noProof/>
              <w:color w:val="76923C"/>
              <w:sz w:val="24"/>
              <w:szCs w:val="24"/>
            </w:rPr>
          </w:pPr>
          <w:r w:rsidRPr="00D94690">
            <w:rPr>
              <w:b/>
              <w:bCs/>
              <w:color w:val="76923C"/>
              <w:sz w:val="24"/>
              <w:szCs w:val="24"/>
            </w:rPr>
            <w:t>[</w:t>
          </w:r>
          <w:r w:rsidRPr="00D94690">
            <w:rPr>
              <w:b/>
              <w:bCs/>
              <w:caps/>
              <w:sz w:val="24"/>
              <w:szCs w:val="24"/>
            </w:rPr>
            <w:t>Project Charter          V-1.0.0</w:t>
          </w:r>
          <w:r w:rsidRPr="00D94690">
            <w:rPr>
              <w:b/>
              <w:bCs/>
              <w:color w:val="76923C"/>
              <w:sz w:val="24"/>
              <w:szCs w:val="24"/>
            </w:rPr>
            <w:t>]</w:t>
          </w:r>
        </w:p>
      </w:tc>
      <w:tc>
        <w:tcPr>
          <w:tcW w:w="1500" w:type="pct"/>
          <w:tcBorders>
            <w:bottom w:val="single" w:sz="4" w:space="0" w:color="943634"/>
          </w:tcBorders>
          <w:shd w:val="clear" w:color="auto" w:fill="943634"/>
          <w:vAlign w:val="bottom"/>
        </w:tcPr>
        <w:p w:rsidR="00E64BFD" w:rsidRPr="00D94690" w:rsidRDefault="00E64BFD">
          <w:pPr>
            <w:pStyle w:val="Header"/>
            <w:rPr>
              <w:color w:val="FFFFFF"/>
            </w:rPr>
          </w:pPr>
          <w:r w:rsidRPr="00D94690">
            <w:rPr>
              <w:color w:val="FFFFFF"/>
            </w:rPr>
            <w:t>November 15, 2010</w:t>
          </w:r>
        </w:p>
      </w:tc>
    </w:tr>
  </w:tbl>
  <w:p w:rsidR="00E64BFD" w:rsidRDefault="00E64B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3D10"/>
    <w:multiLevelType w:val="hybridMultilevel"/>
    <w:tmpl w:val="75F22C9A"/>
    <w:lvl w:ilvl="0" w:tplc="04090001">
      <w:start w:val="1"/>
      <w:numFmt w:val="bullet"/>
      <w:lvlText w:val=""/>
      <w:lvlJc w:val="left"/>
      <w:pPr>
        <w:ind w:left="720" w:hanging="360"/>
      </w:pPr>
      <w:rPr>
        <w:rFonts w:ascii="Symbol" w:hAnsi="Symbol" w:cs="Symbol" w:hint="default"/>
      </w:rPr>
    </w:lvl>
    <w:lvl w:ilvl="1" w:tplc="22D0FB76">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99B2F1E"/>
    <w:multiLevelType w:val="hybridMultilevel"/>
    <w:tmpl w:val="7A6020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D3E442D"/>
    <w:multiLevelType w:val="hybridMultilevel"/>
    <w:tmpl w:val="4E021E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02152C7"/>
    <w:multiLevelType w:val="hybridMultilevel"/>
    <w:tmpl w:val="D61C78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441045C"/>
    <w:multiLevelType w:val="hybridMultilevel"/>
    <w:tmpl w:val="D28258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9F6C15"/>
    <w:multiLevelType w:val="hybridMultilevel"/>
    <w:tmpl w:val="6B88D0D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39C92465"/>
    <w:multiLevelType w:val="hybridMultilevel"/>
    <w:tmpl w:val="00D2C76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3C5B3C16"/>
    <w:multiLevelType w:val="hybridMultilevel"/>
    <w:tmpl w:val="B1DE110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3DFF18E1"/>
    <w:multiLevelType w:val="hybridMultilevel"/>
    <w:tmpl w:val="EC38DE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408E59D4"/>
    <w:multiLevelType w:val="hybridMultilevel"/>
    <w:tmpl w:val="ABE2A9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4A76657C"/>
    <w:multiLevelType w:val="hybridMultilevel"/>
    <w:tmpl w:val="42B21E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4DC70909"/>
    <w:multiLevelType w:val="hybridMultilevel"/>
    <w:tmpl w:val="AF3E6E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5ACC7F15"/>
    <w:multiLevelType w:val="hybridMultilevel"/>
    <w:tmpl w:val="484AD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3120394"/>
    <w:multiLevelType w:val="hybridMultilevel"/>
    <w:tmpl w:val="F028AF2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4">
    <w:nsid w:val="668A1635"/>
    <w:multiLevelType w:val="hybridMultilevel"/>
    <w:tmpl w:val="449C807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5">
    <w:nsid w:val="6E22705D"/>
    <w:multiLevelType w:val="hybridMultilevel"/>
    <w:tmpl w:val="D7CC2462"/>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6">
    <w:nsid w:val="72EA54D4"/>
    <w:multiLevelType w:val="hybridMultilevel"/>
    <w:tmpl w:val="37CC0C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755D4EB1"/>
    <w:multiLevelType w:val="hybridMultilevel"/>
    <w:tmpl w:val="35A2F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6766AB4"/>
    <w:multiLevelType w:val="multilevel"/>
    <w:tmpl w:val="5746A4D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78036156"/>
    <w:multiLevelType w:val="hybridMultilevel"/>
    <w:tmpl w:val="C42A1F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78C44B23"/>
    <w:multiLevelType w:val="hybridMultilevel"/>
    <w:tmpl w:val="F056CD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7D1F6425"/>
    <w:multiLevelType w:val="hybridMultilevel"/>
    <w:tmpl w:val="5E404B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8"/>
  </w:num>
  <w:num w:numId="2">
    <w:abstractNumId w:val="7"/>
  </w:num>
  <w:num w:numId="3">
    <w:abstractNumId w:val="0"/>
  </w:num>
  <w:num w:numId="4">
    <w:abstractNumId w:val="14"/>
  </w:num>
  <w:num w:numId="5">
    <w:abstractNumId w:val="3"/>
  </w:num>
  <w:num w:numId="6">
    <w:abstractNumId w:val="21"/>
  </w:num>
  <w:num w:numId="7">
    <w:abstractNumId w:val="13"/>
  </w:num>
  <w:num w:numId="8">
    <w:abstractNumId w:val="2"/>
  </w:num>
  <w:num w:numId="9">
    <w:abstractNumId w:val="16"/>
  </w:num>
  <w:num w:numId="10">
    <w:abstractNumId w:val="15"/>
  </w:num>
  <w:num w:numId="11">
    <w:abstractNumId w:val="6"/>
  </w:num>
  <w:num w:numId="12">
    <w:abstractNumId w:val="11"/>
  </w:num>
  <w:num w:numId="13">
    <w:abstractNumId w:val="9"/>
  </w:num>
  <w:num w:numId="14">
    <w:abstractNumId w:val="10"/>
  </w:num>
  <w:num w:numId="15">
    <w:abstractNumId w:val="20"/>
  </w:num>
  <w:num w:numId="16">
    <w:abstractNumId w:val="5"/>
  </w:num>
  <w:num w:numId="17">
    <w:abstractNumId w:val="8"/>
  </w:num>
  <w:num w:numId="18">
    <w:abstractNumId w:val="4"/>
  </w:num>
  <w:num w:numId="19">
    <w:abstractNumId w:val="12"/>
  </w:num>
  <w:num w:numId="20">
    <w:abstractNumId w:val="17"/>
  </w:num>
  <w:num w:numId="21">
    <w:abstractNumId w:val="19"/>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0B8A"/>
    <w:rsid w:val="0003660D"/>
    <w:rsid w:val="00072AE3"/>
    <w:rsid w:val="000A6764"/>
    <w:rsid w:val="000A706A"/>
    <w:rsid w:val="000B026C"/>
    <w:rsid w:val="000B233E"/>
    <w:rsid w:val="000B417C"/>
    <w:rsid w:val="000D37FE"/>
    <w:rsid w:val="000E2699"/>
    <w:rsid w:val="000F10E5"/>
    <w:rsid w:val="000F1DC6"/>
    <w:rsid w:val="000F7903"/>
    <w:rsid w:val="00132F56"/>
    <w:rsid w:val="00153E67"/>
    <w:rsid w:val="001546BF"/>
    <w:rsid w:val="00155BFE"/>
    <w:rsid w:val="00171EF5"/>
    <w:rsid w:val="0017643A"/>
    <w:rsid w:val="00176A98"/>
    <w:rsid w:val="00191267"/>
    <w:rsid w:val="001B0234"/>
    <w:rsid w:val="001C7C95"/>
    <w:rsid w:val="001D6DE5"/>
    <w:rsid w:val="001F7814"/>
    <w:rsid w:val="00256955"/>
    <w:rsid w:val="00271F73"/>
    <w:rsid w:val="00284D8D"/>
    <w:rsid w:val="002F7D6D"/>
    <w:rsid w:val="00304BCF"/>
    <w:rsid w:val="003064C9"/>
    <w:rsid w:val="00307D1F"/>
    <w:rsid w:val="00350F83"/>
    <w:rsid w:val="00355B46"/>
    <w:rsid w:val="00372514"/>
    <w:rsid w:val="00373585"/>
    <w:rsid w:val="00377C6E"/>
    <w:rsid w:val="00380E34"/>
    <w:rsid w:val="00391DC7"/>
    <w:rsid w:val="00392C90"/>
    <w:rsid w:val="003A1E61"/>
    <w:rsid w:val="003B3E7C"/>
    <w:rsid w:val="003D18B9"/>
    <w:rsid w:val="00410D49"/>
    <w:rsid w:val="00411163"/>
    <w:rsid w:val="0041157A"/>
    <w:rsid w:val="004374CA"/>
    <w:rsid w:val="00445269"/>
    <w:rsid w:val="0047131E"/>
    <w:rsid w:val="00471FE7"/>
    <w:rsid w:val="0048415F"/>
    <w:rsid w:val="004B5C1B"/>
    <w:rsid w:val="004E06E2"/>
    <w:rsid w:val="005276DD"/>
    <w:rsid w:val="0055578C"/>
    <w:rsid w:val="005B363A"/>
    <w:rsid w:val="005D0C0D"/>
    <w:rsid w:val="005D10DD"/>
    <w:rsid w:val="005D3FDB"/>
    <w:rsid w:val="005E59D2"/>
    <w:rsid w:val="006433A5"/>
    <w:rsid w:val="00675FE0"/>
    <w:rsid w:val="00676079"/>
    <w:rsid w:val="00685631"/>
    <w:rsid w:val="006924DE"/>
    <w:rsid w:val="00694A85"/>
    <w:rsid w:val="006A595C"/>
    <w:rsid w:val="006F4B57"/>
    <w:rsid w:val="006F4C1D"/>
    <w:rsid w:val="0070379F"/>
    <w:rsid w:val="00727179"/>
    <w:rsid w:val="00750126"/>
    <w:rsid w:val="00783B4C"/>
    <w:rsid w:val="00787398"/>
    <w:rsid w:val="007A2CEB"/>
    <w:rsid w:val="007F1315"/>
    <w:rsid w:val="008025ED"/>
    <w:rsid w:val="008066F2"/>
    <w:rsid w:val="008179AC"/>
    <w:rsid w:val="0082580F"/>
    <w:rsid w:val="008669E2"/>
    <w:rsid w:val="00870151"/>
    <w:rsid w:val="00877992"/>
    <w:rsid w:val="008A75B1"/>
    <w:rsid w:val="008B33FE"/>
    <w:rsid w:val="008B4D07"/>
    <w:rsid w:val="008E7678"/>
    <w:rsid w:val="0092163A"/>
    <w:rsid w:val="00930555"/>
    <w:rsid w:val="0093117F"/>
    <w:rsid w:val="00951B96"/>
    <w:rsid w:val="00964D11"/>
    <w:rsid w:val="00980B8F"/>
    <w:rsid w:val="00984EC5"/>
    <w:rsid w:val="00995F11"/>
    <w:rsid w:val="009B2DB5"/>
    <w:rsid w:val="009E2C7B"/>
    <w:rsid w:val="009E720F"/>
    <w:rsid w:val="009E7BA4"/>
    <w:rsid w:val="00A03E3B"/>
    <w:rsid w:val="00A85F87"/>
    <w:rsid w:val="00AE64CF"/>
    <w:rsid w:val="00AF2FCB"/>
    <w:rsid w:val="00B10001"/>
    <w:rsid w:val="00B5463E"/>
    <w:rsid w:val="00B654F7"/>
    <w:rsid w:val="00B81E3D"/>
    <w:rsid w:val="00B86010"/>
    <w:rsid w:val="00B8689A"/>
    <w:rsid w:val="00BB7929"/>
    <w:rsid w:val="00BC0AD3"/>
    <w:rsid w:val="00C27424"/>
    <w:rsid w:val="00C30B8A"/>
    <w:rsid w:val="00C328B0"/>
    <w:rsid w:val="00C465F3"/>
    <w:rsid w:val="00C517F0"/>
    <w:rsid w:val="00C70530"/>
    <w:rsid w:val="00C71371"/>
    <w:rsid w:val="00C74958"/>
    <w:rsid w:val="00C94A6D"/>
    <w:rsid w:val="00C94EFF"/>
    <w:rsid w:val="00CA7586"/>
    <w:rsid w:val="00CA799B"/>
    <w:rsid w:val="00CD4F33"/>
    <w:rsid w:val="00CD6FC4"/>
    <w:rsid w:val="00D24CF9"/>
    <w:rsid w:val="00D35341"/>
    <w:rsid w:val="00D613CF"/>
    <w:rsid w:val="00D94690"/>
    <w:rsid w:val="00DA5591"/>
    <w:rsid w:val="00DB25BF"/>
    <w:rsid w:val="00DE2170"/>
    <w:rsid w:val="00E03CFA"/>
    <w:rsid w:val="00E12DB3"/>
    <w:rsid w:val="00E41784"/>
    <w:rsid w:val="00E440C8"/>
    <w:rsid w:val="00E4433D"/>
    <w:rsid w:val="00E52541"/>
    <w:rsid w:val="00E549B7"/>
    <w:rsid w:val="00E64BFD"/>
    <w:rsid w:val="00E675E3"/>
    <w:rsid w:val="00EA3490"/>
    <w:rsid w:val="00EB7A16"/>
    <w:rsid w:val="00EC41CF"/>
    <w:rsid w:val="00EE4CC5"/>
    <w:rsid w:val="00EE7098"/>
    <w:rsid w:val="00F261BA"/>
    <w:rsid w:val="00F3791B"/>
    <w:rsid w:val="00F45226"/>
    <w:rsid w:val="00F52259"/>
    <w:rsid w:val="00F7437D"/>
    <w:rsid w:val="00FA0FB4"/>
    <w:rsid w:val="00FA14F5"/>
    <w:rsid w:val="00FC59E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04BCF"/>
    <w:pPr>
      <w:spacing w:after="200" w:line="276" w:lineRule="auto"/>
    </w:pPr>
    <w:rPr>
      <w:rFonts w:cs="Calibri"/>
    </w:rPr>
  </w:style>
  <w:style w:type="paragraph" w:styleId="Heading1">
    <w:name w:val="heading 1"/>
    <w:basedOn w:val="Normal"/>
    <w:next w:val="Normal"/>
    <w:link w:val="Heading1Char"/>
    <w:uiPriority w:val="99"/>
    <w:qFormat/>
    <w:rsid w:val="00471FE7"/>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471FE7"/>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380E34"/>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1FE7"/>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471FE7"/>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380E34"/>
    <w:rPr>
      <w:rFonts w:ascii="Cambria" w:hAnsi="Cambria" w:cs="Cambria"/>
      <w:b/>
      <w:bCs/>
      <w:color w:val="4F81BD"/>
    </w:rPr>
  </w:style>
  <w:style w:type="character" w:customStyle="1" w:styleId="pagetext2">
    <w:name w:val="pagetext2"/>
    <w:basedOn w:val="DefaultParagraphFont"/>
    <w:uiPriority w:val="99"/>
    <w:rsid w:val="000F7903"/>
  </w:style>
  <w:style w:type="paragraph" w:styleId="ListParagraph">
    <w:name w:val="List Paragraph"/>
    <w:basedOn w:val="Normal"/>
    <w:uiPriority w:val="99"/>
    <w:qFormat/>
    <w:rsid w:val="00930555"/>
    <w:pPr>
      <w:ind w:left="720"/>
    </w:pPr>
  </w:style>
  <w:style w:type="paragraph" w:styleId="NormalWeb">
    <w:name w:val="Normal (Web)"/>
    <w:basedOn w:val="Normal"/>
    <w:uiPriority w:val="99"/>
    <w:semiHidden/>
    <w:rsid w:val="00675F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256955"/>
    <w:pPr>
      <w:autoSpaceDE w:val="0"/>
      <w:autoSpaceDN w:val="0"/>
      <w:adjustRightInd w:val="0"/>
    </w:pPr>
    <w:rPr>
      <w:rFonts w:ascii="Cambria" w:hAnsi="Cambria" w:cs="Cambria"/>
      <w:color w:val="000000"/>
      <w:sz w:val="24"/>
      <w:szCs w:val="24"/>
    </w:rPr>
  </w:style>
  <w:style w:type="table" w:styleId="LightList-Accent3">
    <w:name w:val="Light List Accent 3"/>
    <w:basedOn w:val="TableNormal"/>
    <w:uiPriority w:val="99"/>
    <w:rsid w:val="00DB25BF"/>
    <w:rPr>
      <w:rFonts w:eastAsia="Times New Roman" w:cs="Calibri"/>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Grid">
    <w:name w:val="Table Grid"/>
    <w:basedOn w:val="TableNormal"/>
    <w:uiPriority w:val="99"/>
    <w:rsid w:val="00DB25BF"/>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alendar2">
    <w:name w:val="Calendar 2"/>
    <w:uiPriority w:val="99"/>
    <w:rsid w:val="00FA0FB4"/>
    <w:pPr>
      <w:jc w:val="center"/>
    </w:pPr>
    <w:rPr>
      <w:rFonts w:eastAsia="Times New Roman" w:cs="Calibri"/>
      <w:sz w:val="28"/>
      <w:szCs w:val="28"/>
    </w:rPr>
    <w:tblPr>
      <w:tblBorders>
        <w:insideV w:val="single" w:sz="4" w:space="0" w:color="95B3D7"/>
      </w:tblBorders>
      <w:tblCellMar>
        <w:top w:w="0" w:type="dxa"/>
        <w:left w:w="108" w:type="dxa"/>
        <w:bottom w:w="0" w:type="dxa"/>
        <w:right w:w="108" w:type="dxa"/>
      </w:tblCellMar>
    </w:tblPr>
    <w:tblStylePr w:type="firstRow">
      <w:rPr>
        <w:rFonts w:ascii="Cambria" w:eastAsia="Times New Roman" w:hAnsi="Cambria" w:cs="Cambria"/>
        <w:caps/>
        <w:color w:val="4F81BD"/>
        <w:spacing w:val="20"/>
        <w:sz w:val="32"/>
        <w:szCs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99"/>
    <w:rsid w:val="00FA0FB4"/>
    <w:pPr>
      <w:tabs>
        <w:tab w:val="decimal" w:pos="360"/>
      </w:tabs>
    </w:pPr>
    <w:rPr>
      <w:rFonts w:eastAsia="Times New Roman"/>
    </w:rPr>
  </w:style>
  <w:style w:type="paragraph" w:styleId="FootnoteText">
    <w:name w:val="footnote text"/>
    <w:basedOn w:val="Normal"/>
    <w:link w:val="FootnoteTextChar"/>
    <w:uiPriority w:val="99"/>
    <w:semiHidden/>
    <w:rsid w:val="00FA0FB4"/>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locked/>
    <w:rsid w:val="00FA0FB4"/>
    <w:rPr>
      <w:rFonts w:eastAsia="Times New Roman"/>
      <w:sz w:val="20"/>
      <w:szCs w:val="20"/>
    </w:rPr>
  </w:style>
  <w:style w:type="character" w:styleId="SubtleEmphasis">
    <w:name w:val="Subtle Emphasis"/>
    <w:basedOn w:val="DefaultParagraphFont"/>
    <w:uiPriority w:val="99"/>
    <w:qFormat/>
    <w:rsid w:val="00FA0FB4"/>
    <w:rPr>
      <w:rFonts w:eastAsia="Times New Roman"/>
      <w:i/>
      <w:iCs/>
      <w:color w:val="808080"/>
      <w:sz w:val="22"/>
      <w:szCs w:val="22"/>
      <w:lang w:val="en-US"/>
    </w:rPr>
  </w:style>
  <w:style w:type="table" w:styleId="MediumShading2-Accent5">
    <w:name w:val="Medium Shading 2 Accent 5"/>
    <w:basedOn w:val="TableNormal"/>
    <w:uiPriority w:val="99"/>
    <w:rsid w:val="00FA0FB4"/>
    <w:rPr>
      <w:rFonts w:eastAsia="Times New Roman" w:cs="Calibri"/>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4">
    <w:name w:val="Calendar 4"/>
    <w:uiPriority w:val="99"/>
    <w:rsid w:val="001B0234"/>
    <w:pPr>
      <w:snapToGrid w:val="0"/>
    </w:pPr>
    <w:rPr>
      <w:rFonts w:eastAsia="Times New Roman" w:cs="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cPr>
      <w:shd w:val="clear" w:color="auto" w:fill="244061"/>
    </w:tcPr>
    <w:tblStylePr w:type="firstRow">
      <w:rPr>
        <w:sz w:val="8"/>
        <w:szCs w:val="8"/>
      </w:rPr>
    </w:tblStylePr>
    <w:tblStylePr w:type="firstCol">
      <w:pPr>
        <w:ind w:rightChars="0" w:right="144"/>
        <w:jc w:val="right"/>
      </w:pPr>
      <w:rPr>
        <w:sz w:val="72"/>
        <w:szCs w:val="72"/>
      </w:rPr>
    </w:tblStylePr>
    <w:tblStylePr w:type="nwCell">
      <w:rPr>
        <w:sz w:val="8"/>
        <w:szCs w:val="8"/>
      </w:rPr>
    </w:tblStylePr>
  </w:style>
  <w:style w:type="character" w:styleId="Hyperlink">
    <w:name w:val="Hyperlink"/>
    <w:basedOn w:val="DefaultParagraphFont"/>
    <w:uiPriority w:val="99"/>
    <w:rsid w:val="003064C9"/>
    <w:rPr>
      <w:color w:val="0000FF"/>
      <w:u w:val="single"/>
    </w:rPr>
  </w:style>
  <w:style w:type="paragraph" w:styleId="TOCHeading">
    <w:name w:val="TOC Heading"/>
    <w:basedOn w:val="Heading1"/>
    <w:next w:val="Normal"/>
    <w:uiPriority w:val="99"/>
    <w:qFormat/>
    <w:rsid w:val="00191267"/>
    <w:pPr>
      <w:outlineLvl w:val="9"/>
    </w:pPr>
  </w:style>
  <w:style w:type="paragraph" w:styleId="TOC1">
    <w:name w:val="toc 1"/>
    <w:basedOn w:val="Normal"/>
    <w:next w:val="Normal"/>
    <w:autoRedefine/>
    <w:uiPriority w:val="99"/>
    <w:semiHidden/>
    <w:rsid w:val="00191267"/>
    <w:pPr>
      <w:spacing w:after="100"/>
    </w:pPr>
  </w:style>
  <w:style w:type="paragraph" w:styleId="TOC2">
    <w:name w:val="toc 2"/>
    <w:basedOn w:val="Normal"/>
    <w:next w:val="Normal"/>
    <w:autoRedefine/>
    <w:uiPriority w:val="99"/>
    <w:semiHidden/>
    <w:rsid w:val="00191267"/>
    <w:pPr>
      <w:spacing w:after="100"/>
      <w:ind w:left="220"/>
    </w:pPr>
  </w:style>
  <w:style w:type="paragraph" w:styleId="BalloonText">
    <w:name w:val="Balloon Text"/>
    <w:basedOn w:val="Normal"/>
    <w:link w:val="BalloonTextChar"/>
    <w:uiPriority w:val="99"/>
    <w:semiHidden/>
    <w:rsid w:val="0019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1267"/>
    <w:rPr>
      <w:rFonts w:ascii="Tahoma" w:hAnsi="Tahoma" w:cs="Tahoma"/>
      <w:sz w:val="16"/>
      <w:szCs w:val="16"/>
    </w:rPr>
  </w:style>
  <w:style w:type="paragraph" w:styleId="Header">
    <w:name w:val="header"/>
    <w:basedOn w:val="Normal"/>
    <w:link w:val="HeaderChar"/>
    <w:uiPriority w:val="99"/>
    <w:rsid w:val="0055578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5578C"/>
  </w:style>
  <w:style w:type="paragraph" w:styleId="Footer">
    <w:name w:val="footer"/>
    <w:basedOn w:val="Normal"/>
    <w:link w:val="FooterChar"/>
    <w:uiPriority w:val="99"/>
    <w:rsid w:val="005557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5578C"/>
  </w:style>
  <w:style w:type="paragraph" w:styleId="NoSpacing">
    <w:name w:val="No Spacing"/>
    <w:link w:val="NoSpacingChar"/>
    <w:uiPriority w:val="99"/>
    <w:qFormat/>
    <w:rsid w:val="00C465F3"/>
    <w:rPr>
      <w:rFonts w:eastAsia="Times New Roman" w:cs="Calibri"/>
    </w:rPr>
  </w:style>
  <w:style w:type="character" w:customStyle="1" w:styleId="NoSpacingChar">
    <w:name w:val="No Spacing Char"/>
    <w:basedOn w:val="DefaultParagraphFont"/>
    <w:link w:val="NoSpacing"/>
    <w:uiPriority w:val="99"/>
    <w:locked/>
    <w:rsid w:val="00C465F3"/>
    <w:rPr>
      <w:rFonts w:eastAsia="Times New Roman"/>
      <w:sz w:val="22"/>
      <w:szCs w:val="22"/>
      <w:lang w:val="en-US" w:eastAsia="en-US"/>
    </w:rPr>
  </w:style>
  <w:style w:type="paragraph" w:styleId="TOC3">
    <w:name w:val="toc 3"/>
    <w:basedOn w:val="Normal"/>
    <w:next w:val="Normal"/>
    <w:autoRedefine/>
    <w:uiPriority w:val="99"/>
    <w:semiHidden/>
    <w:rsid w:val="000F1DC6"/>
    <w:pPr>
      <w:spacing w:after="100"/>
      <w:ind w:left="440"/>
    </w:pPr>
  </w:style>
</w:styles>
</file>

<file path=word/webSettings.xml><?xml version="1.0" encoding="utf-8"?>
<w:webSettings xmlns:r="http://schemas.openxmlformats.org/officeDocument/2006/relationships" xmlns:w="http://schemas.openxmlformats.org/wordprocessingml/2006/main">
  <w:divs>
    <w:div w:id="1841969014">
      <w:marLeft w:val="0"/>
      <w:marRight w:val="0"/>
      <w:marTop w:val="0"/>
      <w:marBottom w:val="0"/>
      <w:divBdr>
        <w:top w:val="none" w:sz="0" w:space="0" w:color="auto"/>
        <w:left w:val="none" w:sz="0" w:space="0" w:color="auto"/>
        <w:bottom w:val="none" w:sz="0" w:space="0" w:color="auto"/>
        <w:right w:val="none" w:sz="0" w:space="0" w:color="auto"/>
      </w:divBdr>
      <w:divsChild>
        <w:div w:id="1841969016">
          <w:marLeft w:val="0"/>
          <w:marRight w:val="0"/>
          <w:marTop w:val="0"/>
          <w:marBottom w:val="0"/>
          <w:divBdr>
            <w:top w:val="none" w:sz="0" w:space="0" w:color="auto"/>
            <w:left w:val="none" w:sz="0" w:space="0" w:color="auto"/>
            <w:bottom w:val="none" w:sz="0" w:space="0" w:color="auto"/>
            <w:right w:val="none" w:sz="0" w:space="0" w:color="auto"/>
          </w:divBdr>
          <w:divsChild>
            <w:div w:id="1841969013">
              <w:marLeft w:val="0"/>
              <w:marRight w:val="0"/>
              <w:marTop w:val="0"/>
              <w:marBottom w:val="0"/>
              <w:divBdr>
                <w:top w:val="none" w:sz="0" w:space="0" w:color="auto"/>
                <w:left w:val="none" w:sz="0" w:space="0" w:color="auto"/>
                <w:bottom w:val="none" w:sz="0" w:space="0" w:color="auto"/>
                <w:right w:val="none" w:sz="0" w:space="0" w:color="auto"/>
              </w:divBdr>
              <w:divsChild>
                <w:div w:id="1841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mailto:Espinoza.1980@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rkantaal@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nalyst.jenni@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ily.deere@live.com" TargetMode="External"/><Relationship Id="rId5" Type="http://schemas.openxmlformats.org/officeDocument/2006/relationships/footnotes" Target="footnotes.xml"/><Relationship Id="rId15" Type="http://schemas.openxmlformats.org/officeDocument/2006/relationships/hyperlink" Target="mailto:Garrick.max@aol.com" TargetMode="External"/><Relationship Id="rId10" Type="http://schemas.openxmlformats.org/officeDocument/2006/relationships/hyperlink" Target="mailto:Shohreh.info@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ennis.will@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10</Pages>
  <Words>1990</Words>
  <Characters>11348</Characters>
  <Application>Microsoft Office Outlook</Application>
  <DocSecurity>0</DocSecurity>
  <Lines>0</Lines>
  <Paragraphs>0</Paragraphs>
  <ScaleCrop>false</ScaleCrop>
  <Company>Business Analyst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V-1.0.0</dc:title>
  <dc:subject>JPMorgan Chase Online Foreign Exchange (FEx) for Business Organizations</dc:subject>
  <dc:creator>Rajbir K Bajwa</dc:creator>
  <cp:keywords/>
  <dc:description/>
  <cp:lastModifiedBy>Alok Bhatia</cp:lastModifiedBy>
  <cp:revision>3</cp:revision>
  <dcterms:created xsi:type="dcterms:W3CDTF">2010-11-15T20:38:00Z</dcterms:created>
  <dcterms:modified xsi:type="dcterms:W3CDTF">2010-11-15T20:39:00Z</dcterms:modified>
</cp:coreProperties>
</file>